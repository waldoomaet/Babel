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jc w:val="center"/>
        <w:rPr/>
      </w:pPr>
      <w:r w:rsidDel="00000000" w:rsidR="00000000" w:rsidRPr="00000000">
        <w:rPr>
          <w:rtl w:val="0"/>
        </w:rPr>
        <w:t xml:space="preserve">GUÍA DE</w:t>
      </w:r>
      <w:r w:rsidDel="00000000" w:rsidR="00000000" w:rsidRPr="00000000">
        <w:rPr>
          <w:b w:val="1"/>
          <w:rtl w:val="0"/>
        </w:rPr>
        <w:t xml:space="preserve"> </w:t>
      </w:r>
      <w:r w:rsidDel="00000000" w:rsidR="00000000" w:rsidRPr="00000000">
        <w:rPr>
          <w:rtl w:val="0"/>
        </w:rPr>
        <w:t xml:space="preserve">ENSAMBLAJE Y CODIFICACIÓN PARA LA COMUNICACIÓN DE UN MÓDULO DE ARDUINO SENSADO CON UN DISPOSITIVO DETECTOR DE PULSO CARDIACO</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Resultados de aprendizaje: Una vez desarrollada esta guía, el lector estará en capacidad de:</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numPr>
          <w:ilvl w:val="0"/>
          <w:numId w:val="9"/>
        </w:numPr>
        <w:pBdr/>
        <w:ind w:left="720" w:hanging="360"/>
        <w:contextualSpacing w:val="1"/>
        <w:jc w:val="both"/>
        <w:rPr/>
      </w:pPr>
      <w:r w:rsidDel="00000000" w:rsidR="00000000" w:rsidRPr="00000000">
        <w:rPr>
          <w:rtl w:val="0"/>
        </w:rPr>
        <w:t xml:space="preserve">Obtener un valor que corresponde al ritmo cardíaco de una persona.</w:t>
      </w:r>
    </w:p>
    <w:p w:rsidR="00000000" w:rsidDel="00000000" w:rsidP="00000000" w:rsidRDefault="00000000" w:rsidRPr="00000000">
      <w:pPr>
        <w:numPr>
          <w:ilvl w:val="0"/>
          <w:numId w:val="9"/>
        </w:numPr>
        <w:pBdr/>
        <w:ind w:left="720" w:hanging="360"/>
        <w:contextualSpacing w:val="1"/>
        <w:jc w:val="both"/>
        <w:rPr/>
      </w:pPr>
      <w:r w:rsidDel="00000000" w:rsidR="00000000" w:rsidRPr="00000000">
        <w:rPr>
          <w:rtl w:val="0"/>
        </w:rPr>
        <w:t xml:space="preserve">Graficar el comportamiento de la onda de pulso cardiaco.</w:t>
      </w:r>
    </w:p>
    <w:p w:rsidR="00000000" w:rsidDel="00000000" w:rsidP="00000000" w:rsidRDefault="00000000" w:rsidRPr="00000000">
      <w:pPr>
        <w:numPr>
          <w:ilvl w:val="0"/>
          <w:numId w:val="9"/>
        </w:numPr>
        <w:pBdr/>
        <w:ind w:left="720" w:hanging="360"/>
        <w:contextualSpacing w:val="1"/>
        <w:jc w:val="both"/>
        <w:rPr/>
      </w:pPr>
      <w:r w:rsidDel="00000000" w:rsidR="00000000" w:rsidRPr="00000000">
        <w:rPr>
          <w:rtl w:val="0"/>
        </w:rPr>
        <w:t xml:space="preserve">Hacer</w:t>
      </w:r>
      <w:r w:rsidDel="00000000" w:rsidR="00000000" w:rsidRPr="00000000">
        <w:rPr>
          <w:rtl w:val="0"/>
        </w:rPr>
        <w:t xml:space="preserve"> uso de la herramienta SERIAL PLOTTER.</w:t>
      </w:r>
      <w:r w:rsidDel="00000000" w:rsidR="00000000" w:rsidRPr="00000000">
        <w:rPr>
          <w:rtl w:val="0"/>
        </w:rPr>
      </w:r>
    </w:p>
    <w:p w:rsidR="00000000" w:rsidDel="00000000" w:rsidP="00000000" w:rsidRDefault="00000000" w:rsidRPr="00000000">
      <w:pPr>
        <w:numPr>
          <w:ilvl w:val="0"/>
          <w:numId w:val="9"/>
        </w:numPr>
        <w:pBdr/>
        <w:ind w:left="720" w:hanging="360"/>
        <w:contextualSpacing w:val="1"/>
        <w:jc w:val="both"/>
        <w:rPr/>
      </w:pPr>
      <w:r w:rsidDel="00000000" w:rsidR="00000000" w:rsidRPr="00000000">
        <w:rPr>
          <w:rtl w:val="0"/>
        </w:rPr>
        <w:t xml:space="preserve">Configurar los </w:t>
      </w:r>
      <w:r w:rsidDel="00000000" w:rsidR="00000000" w:rsidRPr="00000000">
        <w:rPr>
          <w:rtl w:val="0"/>
        </w:rPr>
        <w:t xml:space="preserve">Timer como uno de los contadores de Arduino</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Herramienta de Software: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14"/>
        </w:numPr>
        <w:pBdr/>
        <w:spacing w:after="240" w:before="240" w:lineRule="auto"/>
        <w:ind w:left="720" w:hanging="360"/>
        <w:contextualSpacing w:val="1"/>
        <w:jc w:val="both"/>
        <w:rPr/>
      </w:pPr>
      <w:r w:rsidDel="00000000" w:rsidR="00000000" w:rsidRPr="00000000">
        <w:rPr>
          <w:rtl w:val="0"/>
        </w:rPr>
        <w:t xml:space="preserve">Arduino</w:t>
      </w:r>
    </w:p>
    <w:p w:rsidR="00000000" w:rsidDel="00000000" w:rsidP="00000000" w:rsidRDefault="00000000" w:rsidRPr="00000000">
      <w:pPr>
        <w:numPr>
          <w:ilvl w:val="0"/>
          <w:numId w:val="14"/>
        </w:numPr>
        <w:pBdr/>
        <w:spacing w:after="240" w:before="240" w:lineRule="auto"/>
        <w:ind w:left="720" w:hanging="360"/>
        <w:contextualSpacing w:val="1"/>
        <w:jc w:val="both"/>
        <w:rPr/>
      </w:pPr>
      <w:r w:rsidDel="00000000" w:rsidR="00000000" w:rsidRPr="00000000">
        <w:rPr>
          <w:rtl w:val="0"/>
        </w:rPr>
        <w:t xml:space="preserve">Bluetooth Terminal/Graphics</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Herramienta de Hardware:</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Arduino Mega o Uno.</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Pulse Sensor.</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Protoboard</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LED(opcional)</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Zumbador</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Resistencia 1K ohm</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Modulo Bluetooth HC-05 / HC-06.</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Smartphone con OS Android.</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jc w:val="center"/>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b w:val="1"/>
        </w:rPr>
      </w:pPr>
      <w:r w:rsidDel="00000000" w:rsidR="00000000" w:rsidRPr="00000000">
        <w:rPr>
          <w:b w:val="1"/>
          <w:rtl w:val="0"/>
        </w:rPr>
        <w:t xml:space="preserve">¿Qué es Arduino?</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contextualSpacing w:val="0"/>
        <w:jc w:val="both"/>
        <w:rPr>
          <w:highlight w:val="white"/>
        </w:rPr>
      </w:pPr>
      <w:r w:rsidDel="00000000" w:rsidR="00000000" w:rsidRPr="00000000">
        <w:rPr>
          <w:highlight w:val="white"/>
          <w:rtl w:val="0"/>
        </w:rPr>
        <w:t xml:space="preserve">Arduino es una plataforma de prototipos electrónica de código abierto (open-source) basada en hardware y software flexibles y fáciles de usar. Está pensado para artistas, diseñadores, como hobby y para cualquiera interesado en crear objetos o entornos interactivos.</w:t>
      </w:r>
    </w:p>
    <w:p w:rsidR="00000000" w:rsidDel="00000000" w:rsidP="00000000" w:rsidRDefault="00000000" w:rsidRPr="00000000">
      <w:pPr>
        <w:pBdr/>
        <w:spacing w:after="160" w:lineRule="auto"/>
        <w:contextualSpacing w:val="0"/>
        <w:jc w:val="both"/>
        <w:rPr>
          <w:highlight w:val="white"/>
        </w:rPr>
      </w:pPr>
      <w:r w:rsidDel="00000000" w:rsidR="00000000" w:rsidRPr="00000000">
        <w:rPr>
          <w:highlight w:val="white"/>
          <w:rtl w:val="0"/>
        </w:rPr>
        <w:t xml:space="preserve">Arduino puede sentir el entorno mediante la recepción de entradas desde una variedad de sensores y puede afectar a su alrededor mediante el control de luces, motores y otros artefactos. El microcontrolador de la placa se programa usando el </w:t>
      </w:r>
      <w:r w:rsidDel="00000000" w:rsidR="00000000" w:rsidRPr="00000000">
        <w:rPr>
          <w:i w:val="1"/>
          <w:highlight w:val="white"/>
          <w:rtl w:val="0"/>
        </w:rPr>
        <w:t xml:space="preserve">Arduino Programming Language</w:t>
      </w:r>
      <w:r w:rsidDel="00000000" w:rsidR="00000000" w:rsidRPr="00000000">
        <w:rPr>
          <w:highlight w:val="white"/>
          <w:rtl w:val="0"/>
        </w:rPr>
        <w:t xml:space="preserve"> (basado en Wiring) y el </w:t>
      </w:r>
      <w:r w:rsidDel="00000000" w:rsidR="00000000" w:rsidRPr="00000000">
        <w:rPr>
          <w:i w:val="1"/>
          <w:highlight w:val="white"/>
          <w:rtl w:val="0"/>
        </w:rPr>
        <w:t xml:space="preserve">Arduino Development Environment</w:t>
      </w:r>
      <w:r w:rsidDel="00000000" w:rsidR="00000000" w:rsidRPr="00000000">
        <w:rPr>
          <w:highlight w:val="white"/>
          <w:rtl w:val="0"/>
        </w:rPr>
        <w:t xml:space="preserve"> (basado en Processing). Los proyectos de Arduino pueden ser autónomos o se pueden comunicar con software en ejecución en un ordenador (por ejemplo, con</w:t>
      </w:r>
      <w:r w:rsidDel="00000000" w:rsidR="00000000" w:rsidRPr="00000000">
        <w:rPr>
          <w:i w:val="1"/>
          <w:highlight w:val="white"/>
          <w:rtl w:val="0"/>
        </w:rPr>
        <w:t xml:space="preserve"> Flash, Processing, MaxMSP</w:t>
      </w:r>
      <w:r w:rsidDel="00000000" w:rsidR="00000000" w:rsidRPr="00000000">
        <w:rPr>
          <w:highlight w:val="white"/>
          <w:rtl w:val="0"/>
        </w:rPr>
        <w:t xml:space="preserve">, etc.).</w:t>
      </w:r>
    </w:p>
    <w:p w:rsidR="00000000" w:rsidDel="00000000" w:rsidP="00000000" w:rsidRDefault="00000000" w:rsidRPr="00000000">
      <w:pPr>
        <w:pBdr/>
        <w:spacing w:after="160" w:lineRule="auto"/>
        <w:contextualSpacing w:val="0"/>
        <w:jc w:val="both"/>
        <w:rPr>
          <w:highlight w:val="white"/>
        </w:rPr>
      </w:pPr>
      <w:r w:rsidDel="00000000" w:rsidR="00000000" w:rsidRPr="00000000">
        <w:rPr>
          <w:highlight w:val="white"/>
          <w:rtl w:val="0"/>
        </w:rPr>
        <w:t xml:space="preserve">Las placas se pueden ensamblar a mano o encargarlas preensambladas; el software se puede descargar gratuitamente. Los diseños de referencia del hardware (archivos CAD)</w:t>
      </w:r>
    </w:p>
    <w:p w:rsidR="00000000" w:rsidDel="00000000" w:rsidP="00000000" w:rsidRDefault="00000000" w:rsidRPr="00000000">
      <w:pPr>
        <w:pBdr/>
        <w:spacing w:after="160" w:lineRule="auto"/>
        <w:contextualSpacing w:val="0"/>
        <w:jc w:val="both"/>
        <w:rPr>
          <w:highlight w:val="white"/>
        </w:rPr>
      </w:pPr>
      <w:r w:rsidDel="00000000" w:rsidR="00000000" w:rsidRPr="00000000">
        <w:rPr>
          <w:highlight w:val="white"/>
          <w:rtl w:val="0"/>
        </w:rPr>
        <w:t xml:space="preserve">están disponibles bajo licencia open-source, por lo que eres libre de adaptarlas a tus necesidades. </w:t>
      </w:r>
    </w:p>
    <w:p w:rsidR="00000000" w:rsidDel="00000000" w:rsidP="00000000" w:rsidRDefault="00000000" w:rsidRPr="00000000">
      <w:pPr>
        <w:pBdr/>
        <w:contextualSpacing w:val="0"/>
        <w:jc w:val="both"/>
        <w:rPr/>
      </w:pPr>
      <w:r w:rsidDel="00000000" w:rsidR="00000000" w:rsidRPr="00000000">
        <w:rPr>
          <w:rtl w:val="0"/>
        </w:rPr>
        <w:t xml:space="preserve">La tarjeta de desarrollo se presenta en la Figura 1:</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spacing w:after="160" w:lineRule="auto"/>
        <w:contextualSpacing w:val="0"/>
        <w:rPr/>
      </w:pPr>
      <w:r w:rsidDel="00000000" w:rsidR="00000000" w:rsidRPr="00000000">
        <w:drawing>
          <wp:inline distB="114300" distT="114300" distL="114300" distR="114300">
            <wp:extent cx="5559750" cy="2781300"/>
            <wp:effectExtent b="0" l="0" r="0" t="0"/>
            <wp:docPr id="3"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559750" cy="2781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highlight w:val="white"/>
        </w:rPr>
      </w:pPr>
      <w:r w:rsidDel="00000000" w:rsidR="00000000" w:rsidRPr="00000000">
        <w:rPr>
          <w:b w:val="1"/>
          <w:highlight w:val="white"/>
          <w:rtl w:val="0"/>
        </w:rPr>
        <w:t xml:space="preserve">Figura 1</w:t>
      </w:r>
      <w:r w:rsidDel="00000000" w:rsidR="00000000" w:rsidRPr="00000000">
        <w:rPr>
          <w:highlight w:val="white"/>
          <w:rtl w:val="0"/>
        </w:rPr>
        <w:t xml:space="preserve"> Componentes de la Placa Arduino.</w:t>
      </w:r>
    </w:p>
    <w:p w:rsidR="00000000" w:rsidDel="00000000" w:rsidP="00000000" w:rsidRDefault="00000000" w:rsidRPr="00000000">
      <w:pPr>
        <w:pBdr/>
        <w:spacing w:after="160" w:lineRule="auto"/>
        <w:contextualSpacing w:val="0"/>
        <w:rPr>
          <w:b w:val="1"/>
          <w:highlight w:val="white"/>
        </w:rPr>
      </w:pPr>
      <w:r w:rsidDel="00000000" w:rsidR="00000000" w:rsidRPr="00000000">
        <w:rPr>
          <w:b w:val="1"/>
          <w:highlight w:val="white"/>
          <w:rtl w:val="0"/>
        </w:rPr>
        <w:t xml:space="preserve"> </w:t>
      </w:r>
    </w:p>
    <w:p w:rsidR="00000000" w:rsidDel="00000000" w:rsidP="00000000" w:rsidRDefault="00000000" w:rsidRPr="00000000">
      <w:pPr>
        <w:pBdr/>
        <w:spacing w:after="160" w:lineRule="auto"/>
        <w:contextualSpacing w:val="0"/>
        <w:rPr>
          <w:b w:val="1"/>
          <w:highlight w:val="white"/>
        </w:rPr>
      </w:pPr>
      <w:r w:rsidDel="00000000" w:rsidR="00000000" w:rsidRPr="00000000">
        <w:rPr>
          <w:b w:val="1"/>
          <w:highlight w:val="white"/>
          <w:rtl w:val="0"/>
        </w:rPr>
        <w:t xml:space="preserve">¿</w:t>
      </w:r>
      <w:r w:rsidDel="00000000" w:rsidR="00000000" w:rsidRPr="00000000">
        <w:rPr>
          <w:b w:val="1"/>
          <w:highlight w:val="white"/>
          <w:rtl w:val="0"/>
        </w:rPr>
        <w:t xml:space="preserve">Porque Usar Arduino?</w:t>
      </w:r>
    </w:p>
    <w:p w:rsidR="00000000" w:rsidDel="00000000" w:rsidP="00000000" w:rsidRDefault="00000000" w:rsidRPr="00000000">
      <w:pPr>
        <w:numPr>
          <w:ilvl w:val="0"/>
          <w:numId w:val="8"/>
        </w:numPr>
        <w:pBdr/>
        <w:spacing w:before="140" w:lineRule="auto"/>
        <w:ind w:left="720" w:hanging="360"/>
        <w:contextualSpacing w:val="1"/>
        <w:jc w:val="both"/>
        <w:rPr/>
      </w:pPr>
      <w:r w:rsidDel="00000000" w:rsidR="00000000" w:rsidRPr="00000000">
        <w:rPr>
          <w:b w:val="1"/>
          <w:highlight w:val="white"/>
          <w:rtl w:val="0"/>
        </w:rPr>
        <w:t xml:space="preserve">Barato:</w:t>
      </w:r>
      <w:r w:rsidDel="00000000" w:rsidR="00000000" w:rsidRPr="00000000">
        <w:rPr>
          <w:highlight w:val="white"/>
          <w:rtl w:val="0"/>
        </w:rPr>
        <w:t xml:space="preserve"> Las placas Arduino son relativamente baratas comparadas con otras plataformas microcontroladoras. La versión menos cara del módulo Arduino puede ser ensamblada a mano, e incluso los módulos de Arduino preensamblados cuestan menos de 50$.</w:t>
      </w:r>
    </w:p>
    <w:p w:rsidR="00000000" w:rsidDel="00000000" w:rsidP="00000000" w:rsidRDefault="00000000" w:rsidRPr="00000000">
      <w:pPr>
        <w:numPr>
          <w:ilvl w:val="0"/>
          <w:numId w:val="8"/>
        </w:numPr>
        <w:pBdr/>
        <w:ind w:left="720" w:hanging="360"/>
        <w:contextualSpacing w:val="1"/>
        <w:jc w:val="both"/>
        <w:rPr/>
      </w:pPr>
      <w:r w:rsidDel="00000000" w:rsidR="00000000" w:rsidRPr="00000000">
        <w:rPr>
          <w:b w:val="1"/>
          <w:highlight w:val="white"/>
          <w:rtl w:val="0"/>
        </w:rPr>
        <w:t xml:space="preserve">Multiplataforma:</w:t>
      </w:r>
      <w:r w:rsidDel="00000000" w:rsidR="00000000" w:rsidRPr="00000000">
        <w:rPr>
          <w:highlight w:val="white"/>
          <w:rtl w:val="0"/>
        </w:rPr>
        <w:t xml:space="preserve"> El software de Arduino se ejecuta en sistemas operativos Windows, Macintosh OSX y GNU/Linux. La mayoría de los sistemas microcontroladores están limitados a Windows.</w:t>
      </w:r>
    </w:p>
    <w:p w:rsidR="00000000" w:rsidDel="00000000" w:rsidP="00000000" w:rsidRDefault="00000000" w:rsidRPr="00000000">
      <w:pPr>
        <w:numPr>
          <w:ilvl w:val="0"/>
          <w:numId w:val="8"/>
        </w:numPr>
        <w:pBdr/>
        <w:ind w:left="720" w:hanging="360"/>
        <w:contextualSpacing w:val="1"/>
        <w:jc w:val="both"/>
        <w:rPr/>
      </w:pPr>
      <w:r w:rsidDel="00000000" w:rsidR="00000000" w:rsidRPr="00000000">
        <w:rPr>
          <w:b w:val="1"/>
          <w:highlight w:val="white"/>
          <w:rtl w:val="0"/>
        </w:rPr>
        <w:t xml:space="preserve">Entorno de programación simple y claro:</w:t>
      </w:r>
      <w:r w:rsidDel="00000000" w:rsidR="00000000" w:rsidRPr="00000000">
        <w:rPr>
          <w:highlight w:val="white"/>
          <w:rtl w:val="0"/>
        </w:rPr>
        <w:t xml:space="preserve"> El entorno de programación de Arduino es fácil de usar para principiantes, pero suficientemente flexible para que usuarios avanzados puedan aprovecharlo también. Para profesores, está convenientemente basado en el entorno de programación Processing, de manera que estudiantes aprendiendo a programar en ese entorno estarán familiarizados con el aspecto y la imagen de Arduino.</w:t>
      </w:r>
    </w:p>
    <w:p w:rsidR="00000000" w:rsidDel="00000000" w:rsidP="00000000" w:rsidRDefault="00000000" w:rsidRPr="00000000">
      <w:pPr>
        <w:numPr>
          <w:ilvl w:val="0"/>
          <w:numId w:val="8"/>
        </w:numPr>
        <w:pBdr/>
        <w:ind w:left="720" w:hanging="360"/>
        <w:contextualSpacing w:val="1"/>
        <w:jc w:val="both"/>
        <w:rPr/>
      </w:pPr>
      <w:r w:rsidDel="00000000" w:rsidR="00000000" w:rsidRPr="00000000">
        <w:rPr>
          <w:b w:val="1"/>
          <w:highlight w:val="white"/>
          <w:rtl w:val="0"/>
        </w:rPr>
        <w:t xml:space="preserve">Código abierto y software extensible:</w:t>
      </w:r>
      <w:r w:rsidDel="00000000" w:rsidR="00000000" w:rsidRPr="00000000">
        <w:rPr>
          <w:highlight w:val="white"/>
          <w:rtl w:val="0"/>
        </w:rPr>
        <w:t xml:space="preserve"> El software Arduino está publicado como herramientas de código abierto, disponible para extensión por programadores experimentados. El lenguaje puede ser expandido mediante librerías C++, y la gente que quiera entender los detalles técnicos pueden hacer el salto desde Arduino a la programación en lenguaje AVR C en el cual está basado. De forma similar, puedes añadir código AVR-C directamente en tus programas Arduino si quieres.</w:t>
      </w:r>
    </w:p>
    <w:p w:rsidR="00000000" w:rsidDel="00000000" w:rsidP="00000000" w:rsidRDefault="00000000" w:rsidRPr="00000000">
      <w:pPr>
        <w:numPr>
          <w:ilvl w:val="0"/>
          <w:numId w:val="8"/>
        </w:numPr>
        <w:pBdr/>
        <w:spacing w:after="280" w:lineRule="auto"/>
        <w:ind w:left="720" w:hanging="360"/>
        <w:contextualSpacing w:val="1"/>
        <w:jc w:val="both"/>
        <w:rPr/>
      </w:pPr>
      <w:r w:rsidDel="00000000" w:rsidR="00000000" w:rsidRPr="00000000">
        <w:rPr>
          <w:b w:val="1"/>
          <w:highlight w:val="white"/>
          <w:rtl w:val="0"/>
        </w:rPr>
        <w:t xml:space="preserve">Código abierto y hardware extensible:</w:t>
      </w:r>
      <w:r w:rsidDel="00000000" w:rsidR="00000000" w:rsidRPr="00000000">
        <w:rPr>
          <w:highlight w:val="white"/>
          <w:rtl w:val="0"/>
        </w:rPr>
        <w:t xml:space="preserve"> El Arduino está basado en microcontroladores ATMEGA8 y ATMEGA168 de Atmel. Los planos para los módulos están publicados bajo licencia Creative Commons, por lo que diseñadores experimentados de circuitos pueden hacer su propia versión del módulo, extendiéndose y mejorándolo. Incluso usuarios relativamente inexpertos pueden construir la versión de la placa del módulo para entender cómo funciona y ahorrar </w:t>
      </w:r>
      <w:r w:rsidDel="00000000" w:rsidR="00000000" w:rsidRPr="00000000">
        <w:rPr>
          <w:highlight w:val="white"/>
          <w:rtl w:val="0"/>
        </w:rPr>
        <w:t xml:space="preserve">dinero.</w:t>
      </w:r>
    </w:p>
    <w:p w:rsidR="00000000" w:rsidDel="00000000" w:rsidP="00000000" w:rsidRDefault="00000000" w:rsidRPr="00000000">
      <w:pPr>
        <w:pBdr/>
        <w:spacing w:after="280" w:lineRule="auto"/>
        <w:contextualSpacing w:val="0"/>
        <w:rPr>
          <w:b w:val="1"/>
          <w:highlight w:val="white"/>
        </w:rPr>
      </w:pPr>
      <w:r w:rsidDel="00000000" w:rsidR="00000000" w:rsidRPr="00000000">
        <w:rPr>
          <w:b w:val="1"/>
          <w:highlight w:val="white"/>
          <w:rtl w:val="0"/>
        </w:rPr>
        <w:t xml:space="preserve">¿Qué es Module Bluetooth?</w:t>
      </w:r>
    </w:p>
    <w:p w:rsidR="00000000" w:rsidDel="00000000" w:rsidP="00000000" w:rsidRDefault="00000000" w:rsidRPr="00000000">
      <w:pPr>
        <w:pBdr/>
        <w:spacing w:after="280" w:lineRule="auto"/>
        <w:contextualSpacing w:val="0"/>
        <w:jc w:val="both"/>
        <w:rPr>
          <w:highlight w:val="white"/>
        </w:rPr>
      </w:pPr>
      <w:r w:rsidDel="00000000" w:rsidR="00000000" w:rsidRPr="00000000">
        <w:rPr>
          <w:highlight w:val="white"/>
          <w:rtl w:val="0"/>
        </w:rPr>
        <w:t xml:space="preserve">Es una tecnología creada por la compañía Ericsson para la comunicación inalámbrica entre dispositivos a corta distancia y en la banda libre 2.4GHz (ISM-Industrial, scientific and medical). Se utiliza en diversos productos tales como teléfonos celulares, laptops, vehículos, cámaras, impresoras entre otros (García A, 2011). Bluetooth se originó de la siguiente manera: Surgió como resultado de un proyecto de la compañía Ericsson en 1994. El nombre de la tecnología es en honor al rey danés Harald Blatand (“diente azul”). Las compañías Intel, IBM, Nokia, Toshiba se unieron a Ericsson para conformar el Bluetooth SIG (Special Interest Group) - Mayo de 1998. La versión 1.0 de la especificación del estándar se presentó en 1999. Opera sobre la banda ISM (Industrial Scientific Medical) de 2.45 Ghz, aunque hay restricciones en algunos países (Francia, España y Japón).</w:t>
      </w:r>
      <w:r w:rsidDel="00000000" w:rsidR="00000000" w:rsidRPr="00000000">
        <w:drawing>
          <wp:inline distB="114300" distT="114300" distL="114300" distR="114300">
            <wp:extent cx="5731200" cy="3771900"/>
            <wp:effectExtent b="0" l="0" r="0" t="0"/>
            <wp:docPr id="1"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80" w:lineRule="auto"/>
        <w:contextualSpacing w:val="0"/>
        <w:rPr>
          <w:highlight w:val="white"/>
        </w:rPr>
      </w:pPr>
      <w:r w:rsidDel="00000000" w:rsidR="00000000" w:rsidRPr="00000000">
        <w:rPr>
          <w:b w:val="1"/>
          <w:highlight w:val="white"/>
          <w:rtl w:val="0"/>
        </w:rPr>
        <w:t xml:space="preserve">Figura 2 </w:t>
      </w:r>
      <w:r w:rsidDel="00000000" w:rsidR="00000000" w:rsidRPr="00000000">
        <w:rPr>
          <w:highlight w:val="white"/>
          <w:rtl w:val="0"/>
        </w:rPr>
        <w:t xml:space="preserve">Módulos Bluetooth.</w:t>
      </w:r>
    </w:p>
    <w:p w:rsidR="00000000" w:rsidDel="00000000" w:rsidP="00000000" w:rsidRDefault="00000000" w:rsidRPr="00000000">
      <w:pPr>
        <w:pBdr/>
        <w:spacing w:after="280" w:lineRule="auto"/>
        <w:contextualSpacing w:val="0"/>
        <w:jc w:val="both"/>
        <w:rPr>
          <w:highlight w:val="white"/>
        </w:rPr>
      </w:pPr>
      <w:r w:rsidDel="00000000" w:rsidR="00000000" w:rsidRPr="00000000">
        <w:rPr>
          <w:highlight w:val="white"/>
          <w:rtl w:val="0"/>
        </w:rPr>
        <w:t xml:space="preserve">Existen en el mercado varios tipos de módulos bluetooth para arduino y otras placas, como lo podemos apreciar en la imagen </w:t>
      </w:r>
      <w:r w:rsidDel="00000000" w:rsidR="00000000" w:rsidRPr="00000000">
        <w:rPr>
          <w:b w:val="1"/>
          <w:highlight w:val="white"/>
          <w:rtl w:val="0"/>
        </w:rPr>
        <w:t xml:space="preserve">anterior, </w:t>
      </w:r>
      <w:r w:rsidDel="00000000" w:rsidR="00000000" w:rsidRPr="00000000">
        <w:rPr>
          <w:highlight w:val="white"/>
          <w:rtl w:val="0"/>
        </w:rPr>
        <w:t xml:space="preserve">Como lo es el BT o bluetooth de bajo consumo (1.8 v), y los más comerciales HC-06 y HC-05.</w:t>
      </w:r>
    </w:p>
    <w:p w:rsidR="00000000" w:rsidDel="00000000" w:rsidP="00000000" w:rsidRDefault="00000000" w:rsidRPr="00000000">
      <w:pPr>
        <w:pBdr/>
        <w:spacing w:after="280" w:lineRule="auto"/>
        <w:contextualSpacing w:val="0"/>
        <w:jc w:val="both"/>
        <w:rPr>
          <w:highlight w:val="white"/>
        </w:rPr>
      </w:pPr>
      <w:r w:rsidDel="00000000" w:rsidR="00000000" w:rsidRPr="00000000">
        <w:rPr>
          <w:b w:val="1"/>
          <w:highlight w:val="white"/>
          <w:rtl w:val="0"/>
        </w:rPr>
        <w:t xml:space="preserve">EL HC-06</w:t>
      </w:r>
      <w:r w:rsidDel="00000000" w:rsidR="00000000" w:rsidRPr="00000000">
        <w:rPr>
          <w:highlight w:val="white"/>
          <w:rtl w:val="0"/>
        </w:rPr>
        <w:t xml:space="preserve"> tiene 4 pines: del </w:t>
      </w:r>
      <w:r w:rsidDel="00000000" w:rsidR="00000000" w:rsidRPr="00000000">
        <w:rPr>
          <w:b w:val="1"/>
          <w:highlight w:val="white"/>
          <w:rtl w:val="0"/>
        </w:rPr>
        <w:t xml:space="preserve">HC-05 </w:t>
      </w:r>
      <w:r w:rsidDel="00000000" w:rsidR="00000000" w:rsidRPr="00000000">
        <w:rPr>
          <w:highlight w:val="white"/>
          <w:rtl w:val="0"/>
        </w:rPr>
        <w:t xml:space="preserve">solo se diferencia físicamente porque tiene soldado sus pines </w:t>
      </w:r>
      <w:r w:rsidDel="00000000" w:rsidR="00000000" w:rsidRPr="00000000">
        <w:rPr>
          <w:b w:val="1"/>
          <w:highlight w:val="white"/>
          <w:rtl w:val="0"/>
        </w:rPr>
        <w:t xml:space="preserve">EN </w:t>
      </w:r>
      <w:r w:rsidDel="00000000" w:rsidR="00000000" w:rsidRPr="00000000">
        <w:rPr>
          <w:highlight w:val="white"/>
          <w:rtl w:val="0"/>
        </w:rPr>
        <w:t xml:space="preserve">y </w:t>
      </w:r>
      <w:r w:rsidDel="00000000" w:rsidR="00000000" w:rsidRPr="00000000">
        <w:rPr>
          <w:b w:val="1"/>
          <w:highlight w:val="white"/>
          <w:rtl w:val="0"/>
        </w:rPr>
        <w:t xml:space="preserve">STATE</w:t>
      </w:r>
      <w:r w:rsidDel="00000000" w:rsidR="00000000" w:rsidRPr="00000000">
        <w:rPr>
          <w:highlight w:val="white"/>
          <w:rtl w:val="0"/>
        </w:rPr>
        <w:t xml:space="preserve">.</w:t>
      </w:r>
    </w:p>
    <w:p w:rsidR="00000000" w:rsidDel="00000000" w:rsidP="00000000" w:rsidRDefault="00000000" w:rsidRPr="00000000">
      <w:pPr>
        <w:numPr>
          <w:ilvl w:val="0"/>
          <w:numId w:val="6"/>
        </w:numPr>
        <w:pBdr/>
        <w:spacing w:after="280" w:lineRule="auto"/>
        <w:ind w:left="720" w:hanging="360"/>
        <w:contextualSpacing w:val="1"/>
        <w:rPr/>
      </w:pPr>
      <w:r w:rsidDel="00000000" w:rsidR="00000000" w:rsidRPr="00000000">
        <w:rPr>
          <w:b w:val="1"/>
          <w:highlight w:val="white"/>
          <w:rtl w:val="0"/>
        </w:rPr>
        <w:t xml:space="preserve">Vcc</w:t>
      </w:r>
      <w:r w:rsidDel="00000000" w:rsidR="00000000" w:rsidRPr="00000000">
        <w:rPr>
          <w:highlight w:val="white"/>
          <w:rtl w:val="0"/>
        </w:rPr>
        <w:t xml:space="preserve">: Voltaje positivo que funciona a 3.6 v - 6 v.</w:t>
      </w:r>
    </w:p>
    <w:p w:rsidR="00000000" w:rsidDel="00000000" w:rsidP="00000000" w:rsidRDefault="00000000" w:rsidRPr="00000000">
      <w:pPr>
        <w:numPr>
          <w:ilvl w:val="0"/>
          <w:numId w:val="6"/>
        </w:numPr>
        <w:pBdr/>
        <w:spacing w:after="280" w:lineRule="auto"/>
        <w:ind w:left="720" w:hanging="360"/>
        <w:contextualSpacing w:val="1"/>
        <w:rPr/>
      </w:pPr>
      <w:r w:rsidDel="00000000" w:rsidR="00000000" w:rsidRPr="00000000">
        <w:rPr>
          <w:b w:val="1"/>
          <w:highlight w:val="white"/>
          <w:rtl w:val="0"/>
        </w:rPr>
        <w:t xml:space="preserve">GND:</w:t>
      </w:r>
      <w:r w:rsidDel="00000000" w:rsidR="00000000" w:rsidRPr="00000000">
        <w:rPr>
          <w:highlight w:val="white"/>
          <w:rtl w:val="0"/>
        </w:rPr>
        <w:t xml:space="preserve"> Polo a tierra o voltaje cero, se tienen que conectar al GND del Arduino.</w:t>
      </w:r>
    </w:p>
    <w:p w:rsidR="00000000" w:rsidDel="00000000" w:rsidP="00000000" w:rsidRDefault="00000000" w:rsidRPr="00000000">
      <w:pPr>
        <w:numPr>
          <w:ilvl w:val="0"/>
          <w:numId w:val="6"/>
        </w:numPr>
        <w:pBdr/>
        <w:spacing w:after="280" w:lineRule="auto"/>
        <w:ind w:left="720" w:hanging="360"/>
        <w:contextualSpacing w:val="1"/>
        <w:jc w:val="both"/>
        <w:rPr/>
      </w:pPr>
      <w:r w:rsidDel="00000000" w:rsidR="00000000" w:rsidRPr="00000000">
        <w:rPr>
          <w:b w:val="1"/>
          <w:highlight w:val="white"/>
          <w:rtl w:val="0"/>
        </w:rPr>
        <w:t xml:space="preserve">TX</w:t>
      </w:r>
      <w:r w:rsidDel="00000000" w:rsidR="00000000" w:rsidRPr="00000000">
        <w:rPr>
          <w:highlight w:val="white"/>
          <w:rtl w:val="0"/>
        </w:rPr>
        <w:t xml:space="preserve">: Pin de Transmisión de datos, por este pin el HC-06 transmite los datos que le llegan desde la PC o Móvil mediante bluetooth, este pin debe ir conectado al pin RX del Arduino.</w:t>
      </w:r>
    </w:p>
    <w:p w:rsidR="00000000" w:rsidDel="00000000" w:rsidP="00000000" w:rsidRDefault="00000000" w:rsidRPr="00000000">
      <w:pPr>
        <w:numPr>
          <w:ilvl w:val="0"/>
          <w:numId w:val="6"/>
        </w:numPr>
        <w:pBdr/>
        <w:spacing w:after="280" w:lineRule="auto"/>
        <w:ind w:left="720" w:hanging="360"/>
        <w:contextualSpacing w:val="1"/>
        <w:jc w:val="both"/>
        <w:rPr/>
      </w:pPr>
      <w:r w:rsidDel="00000000" w:rsidR="00000000" w:rsidRPr="00000000">
        <w:rPr>
          <w:highlight w:val="white"/>
          <w:rtl w:val="0"/>
        </w:rPr>
        <w:t xml:space="preserve"> </w:t>
      </w:r>
      <w:r w:rsidDel="00000000" w:rsidR="00000000" w:rsidRPr="00000000">
        <w:rPr>
          <w:b w:val="1"/>
          <w:highlight w:val="white"/>
          <w:rtl w:val="0"/>
        </w:rPr>
        <w:t xml:space="preserve">RX</w:t>
      </w:r>
      <w:r w:rsidDel="00000000" w:rsidR="00000000" w:rsidRPr="00000000">
        <w:rPr>
          <w:highlight w:val="white"/>
          <w:rtl w:val="0"/>
        </w:rPr>
        <w:t xml:space="preserve">: pin de Recepción, a través de este pin el HC-06 recibirá los datos del Arduino los cuales se transmitirán por Bluetooth, este pin va conectado al Pin TX del Arduino.</w:t>
      </w:r>
    </w:p>
    <w:p w:rsidR="00000000" w:rsidDel="00000000" w:rsidP="00000000" w:rsidRDefault="00000000" w:rsidRPr="00000000">
      <w:pPr>
        <w:pBdr/>
        <w:spacing w:after="280" w:lineRule="auto"/>
        <w:contextualSpacing w:val="0"/>
        <w:jc w:val="both"/>
        <w:rPr>
          <w:highlight w:val="white"/>
        </w:rPr>
      </w:pPr>
      <w:r w:rsidDel="00000000" w:rsidR="00000000" w:rsidRPr="00000000">
        <w:rPr>
          <w:highlight w:val="white"/>
          <w:rtl w:val="0"/>
        </w:rPr>
        <w:t xml:space="preserve">El </w:t>
      </w:r>
      <w:r w:rsidDel="00000000" w:rsidR="00000000" w:rsidRPr="00000000">
        <w:rPr>
          <w:b w:val="1"/>
          <w:highlight w:val="white"/>
          <w:rtl w:val="0"/>
        </w:rPr>
        <w:t xml:space="preserve">HC-06</w:t>
      </w:r>
      <w:r w:rsidDel="00000000" w:rsidR="00000000" w:rsidRPr="00000000">
        <w:rPr>
          <w:highlight w:val="white"/>
          <w:rtl w:val="0"/>
        </w:rPr>
        <w:t xml:space="preserve"> se diferencia del 05 ya que el 06 funciona solo como transmisión esclava (solo puede recibir señal) y el 05 como esclava y master (master puede recibir y transmitir señal).</w:t>
      </w:r>
    </w:p>
    <w:p w:rsidR="00000000" w:rsidDel="00000000" w:rsidP="00000000" w:rsidRDefault="00000000" w:rsidRPr="00000000">
      <w:pPr>
        <w:pBdr/>
        <w:spacing w:after="280" w:lineRule="auto"/>
        <w:contextualSpacing w:val="0"/>
        <w:jc w:val="both"/>
        <w:rPr>
          <w:highlight w:val="white"/>
        </w:rPr>
      </w:pPr>
      <w:r w:rsidDel="00000000" w:rsidR="00000000" w:rsidRPr="00000000">
        <w:rPr>
          <w:highlight w:val="white"/>
          <w:rtl w:val="0"/>
        </w:rPr>
        <w:t xml:space="preserve">Para el emparejamiento con cualquier dispositivo las contraseñas por defecto para estos módulos son los </w:t>
      </w:r>
      <w:r w:rsidDel="00000000" w:rsidR="00000000" w:rsidRPr="00000000">
        <w:rPr>
          <w:b w:val="1"/>
          <w:highlight w:val="white"/>
          <w:rtl w:val="0"/>
        </w:rPr>
        <w:t xml:space="preserve">Password</w:t>
      </w:r>
      <w:r w:rsidDel="00000000" w:rsidR="00000000" w:rsidRPr="00000000">
        <w:rPr>
          <w:highlight w:val="white"/>
          <w:rtl w:val="0"/>
        </w:rPr>
        <w:t xml:space="preserve">: 1234 o 0000.</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r w:rsidDel="00000000" w:rsidR="00000000" w:rsidRPr="00000000">
        <w:rPr>
          <w:b w:val="1"/>
          <w:rtl w:val="0"/>
        </w:rPr>
        <w:t xml:space="preserve">¿Qué es Pulse Sensor?</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drawing>
          <wp:inline distB="114300" distT="114300" distL="114300" distR="114300">
            <wp:extent cx="5731200" cy="2527300"/>
            <wp:effectExtent b="0" l="0" r="0" t="0"/>
            <wp:docPr id="7" name="image17.jpg"/>
            <a:graphic>
              <a:graphicData uri="http://schemas.openxmlformats.org/drawingml/2006/picture">
                <pic:pic>
                  <pic:nvPicPr>
                    <pic:cNvPr id="0" name="image17.jpg"/>
                    <pic:cNvPicPr preferRelativeResize="0"/>
                  </pic:nvPicPr>
                  <pic:blipFill>
                    <a:blip r:embed="rId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Figura 3 </w:t>
      </w:r>
      <w:r w:rsidDel="00000000" w:rsidR="00000000" w:rsidRPr="00000000">
        <w:rPr>
          <w:rtl w:val="0"/>
        </w:rPr>
        <w:t xml:space="preserve">Pulse Sensor.</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El Pulse Sensor es un sensor de ritmo cardiaco para Arduino. Este sensor es usado habitualmente, para introducir de algún modo la frecuencia cardiaca en un proyecto. Como se puede observar en la Figura 2 en la parte frontal del sensor, hay un agujero por donde sale la luz emitida desde un LED que se encuentra en la parte posterior. Justo debajo del agujero se encuentra un sensor de luz ambiente, como el que se usa en los smartphones para atenuar o subir automáticamente el brillo de la pantalla dependiendo de la luminosidad del espacio donde te encuentras. Esta parte frontal es la que está en contacto con la piel y preferiblemente en alguna parte translúcida del cuerpo ya sea la punta del dedo o el lóbulo de la oreja.</w:t>
      </w:r>
    </w:p>
    <w:p w:rsidR="00000000" w:rsidDel="00000000" w:rsidP="00000000" w:rsidRDefault="00000000" w:rsidRPr="00000000">
      <w:pPr>
        <w:pBdr/>
        <w:contextualSpacing w:val="0"/>
        <w:rPr>
          <w:b w:val="1"/>
        </w:rPr>
      </w:pPr>
      <w:r w:rsidDel="00000000" w:rsidR="00000000" w:rsidRPr="00000000">
        <w:rPr>
          <w:b w:val="1"/>
          <w:rtl w:val="0"/>
        </w:rPr>
        <w:t xml:space="preserve">Funcionamiento</w:t>
      </w:r>
    </w:p>
    <w:p w:rsidR="00000000" w:rsidDel="00000000" w:rsidP="00000000" w:rsidRDefault="00000000" w:rsidRPr="00000000">
      <w:pPr>
        <w:pBdr/>
        <w:contextualSpacing w:val="0"/>
        <w:jc w:val="both"/>
        <w:rPr/>
      </w:pPr>
      <w:r w:rsidDel="00000000" w:rsidR="00000000" w:rsidRPr="00000000">
        <w:rPr>
          <w:rtl w:val="0"/>
        </w:rPr>
        <w:t xml:space="preserve">Cuando el corazón bombea sangre a través del cuerpo, con cada latido se genera una onda de pulso que viaja por todas las arterias y venas del tejido capilar, que es donde se une con el Pulse Sensor. Este sensor responde a los cambios relativos en la intensidad de luz. Estos cambios de luz se generan porque en el paso de esta onda hay más cantidad de sangre que bloqueará la luz emitida por el LED y que es la percibida por el fotosensor. Si la cantidad de luz que incide sobre el sensor se mantiene constante, el valor de la señal permanecerá cerca de 512 que es la mitad del rango de medición. Si recibe más luz la señal sube y si recibe menos la señal baja.</w:t>
      </w:r>
    </w:p>
    <w:p w:rsidR="00000000" w:rsidDel="00000000" w:rsidP="00000000" w:rsidRDefault="00000000" w:rsidRPr="00000000">
      <w:pPr>
        <w:pBdr/>
        <w:contextualSpacing w:val="0"/>
        <w:jc w:val="both"/>
        <w:rPr/>
      </w:pPr>
      <w:r w:rsidDel="00000000" w:rsidR="00000000" w:rsidRPr="00000000">
        <w:rPr>
          <w:rtl w:val="0"/>
        </w:rPr>
        <w:t xml:space="preserve">El pulse Sensor es esencialmente un fotopletismógrafo, que es un dispositivo médico conocido utilizado para el monitoreo de la frecuencia cardiaca no invasiva. La señal del pulso del corazón que sale de un fotopletismógrafo, no es la señal eléctrica del corazón como se tendría en un electrocardiograma, sino que es una fluctuación en el voltaje analógico, y tiene una forma de onda predecible como se muestra en la Figura 3. La representación de la onda de pulso se llama fotopletismografía o PPG.</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667000"/>
            <wp:effectExtent b="0" l="0" r="0" t="0"/>
            <wp:docPr id="13" name="image26.gif"/>
            <a:graphic>
              <a:graphicData uri="http://schemas.openxmlformats.org/drawingml/2006/picture">
                <pic:pic>
                  <pic:nvPicPr>
                    <pic:cNvPr id="0" name="image26.gif"/>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Figura 4 </w:t>
      </w:r>
      <w:r w:rsidDel="00000000" w:rsidR="00000000" w:rsidRPr="00000000">
        <w:rPr>
          <w:rtl w:val="0"/>
        </w:rPr>
        <w:t xml:space="preserve">Fotopletismografía.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El objetivo de este sensor es encontrar los momentos sucesivos de cada latido y calcular el intervalo de tiempo que ha habido entre ellos llamado IBI (Inter-Beat Intervale), haciendo uso de la forma predecible y del patrón de onda del PPG.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Conexiones:</w:t>
      </w:r>
    </w:p>
    <w:p w:rsidR="00000000" w:rsidDel="00000000" w:rsidP="00000000" w:rsidRDefault="00000000" w:rsidRPr="00000000">
      <w:pPr>
        <w:pBdr/>
        <w:contextualSpacing w:val="0"/>
        <w:rPr/>
      </w:pPr>
      <w:r w:rsidDel="00000000" w:rsidR="00000000" w:rsidRPr="00000000">
        <w:rPr>
          <w:rtl w:val="0"/>
        </w:rPr>
        <w:t xml:space="preserve">Las conexiones de este sensor se muestran en la Figura 5.</w:t>
      </w:r>
      <w:r w:rsidDel="00000000" w:rsidR="00000000" w:rsidRPr="00000000">
        <w:drawing>
          <wp:inline distB="114300" distT="114300" distL="114300" distR="114300">
            <wp:extent cx="3187700" cy="3568700"/>
            <wp:effectExtent b="0" l="0" r="0" t="0"/>
            <wp:docPr id="4"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3187700" cy="3568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Figura 5</w:t>
      </w:r>
      <w:r w:rsidDel="00000000" w:rsidR="00000000" w:rsidRPr="00000000">
        <w:rPr>
          <w:rtl w:val="0"/>
        </w:rPr>
        <w:t xml:space="preserve"> conexiones.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12"/>
        </w:numPr>
        <w:pBdr/>
        <w:ind w:left="720" w:hanging="360"/>
        <w:contextualSpacing w:val="1"/>
        <w:jc w:val="both"/>
        <w:rPr/>
      </w:pPr>
      <w:r w:rsidDel="00000000" w:rsidR="00000000" w:rsidRPr="00000000">
        <w:rPr>
          <w:b w:val="1"/>
          <w:rtl w:val="0"/>
        </w:rPr>
        <w:t xml:space="preserve">VCC</w:t>
      </w:r>
      <w:r w:rsidDel="00000000" w:rsidR="00000000" w:rsidRPr="00000000">
        <w:rPr>
          <w:rtl w:val="0"/>
        </w:rPr>
        <w:t xml:space="preserve"> (rojo): Cable de alimentación del sensor, se puede alimentar desde 3V hasta 5V por lo tanto puede ir conectado al pin de 3.3V como al de 5V.</w:t>
      </w:r>
    </w:p>
    <w:p w:rsidR="00000000" w:rsidDel="00000000" w:rsidP="00000000" w:rsidRDefault="00000000" w:rsidRPr="00000000">
      <w:pPr>
        <w:numPr>
          <w:ilvl w:val="0"/>
          <w:numId w:val="12"/>
        </w:numPr>
        <w:pBdr/>
        <w:ind w:left="720" w:hanging="360"/>
        <w:contextualSpacing w:val="1"/>
        <w:rPr/>
      </w:pPr>
      <w:r w:rsidDel="00000000" w:rsidR="00000000" w:rsidRPr="00000000">
        <w:rPr>
          <w:b w:val="1"/>
          <w:rtl w:val="0"/>
        </w:rPr>
        <w:t xml:space="preserve">GND</w:t>
      </w:r>
      <w:r w:rsidDel="00000000" w:rsidR="00000000" w:rsidRPr="00000000">
        <w:rPr>
          <w:rtl w:val="0"/>
        </w:rPr>
        <w:t xml:space="preserve"> (negro): Cable </w:t>
      </w:r>
      <w:r w:rsidDel="00000000" w:rsidR="00000000" w:rsidRPr="00000000">
        <w:rPr>
          <w:highlight w:val="white"/>
          <w:rtl w:val="0"/>
        </w:rPr>
        <w:t xml:space="preserve">ground</w:t>
      </w:r>
      <w:r w:rsidDel="00000000" w:rsidR="00000000" w:rsidRPr="00000000">
        <w:rPr>
          <w:rtl w:val="0"/>
        </w:rPr>
        <w:t xml:space="preserve">, irá conectado al pin GND de la placa Arduino.</w:t>
      </w:r>
    </w:p>
    <w:p w:rsidR="00000000" w:rsidDel="00000000" w:rsidP="00000000" w:rsidRDefault="00000000" w:rsidRPr="00000000">
      <w:pPr>
        <w:numPr>
          <w:ilvl w:val="0"/>
          <w:numId w:val="12"/>
        </w:numPr>
        <w:pBdr/>
        <w:ind w:left="720" w:hanging="360"/>
        <w:contextualSpacing w:val="1"/>
        <w:rPr/>
      </w:pPr>
      <w:r w:rsidDel="00000000" w:rsidR="00000000" w:rsidRPr="00000000">
        <w:rPr>
          <w:b w:val="1"/>
          <w:rtl w:val="0"/>
        </w:rPr>
        <w:t xml:space="preserve">SEÑAL</w:t>
      </w:r>
      <w:r w:rsidDel="00000000" w:rsidR="00000000" w:rsidRPr="00000000">
        <w:rPr>
          <w:rtl w:val="0"/>
        </w:rPr>
        <w:t xml:space="preserve"> (morado): Cable por donde se transfieren los datos recogidos por el fotosensor. Es una señal analógica, por lo tanto, irá a una de las 6 entradas analógicas de la placa.</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numPr>
          <w:ilvl w:val="0"/>
          <w:numId w:val="12"/>
        </w:numPr>
        <w:pBdr/>
        <w:ind w:left="720" w:hanging="360"/>
        <w:contextualSpacing w:val="1"/>
        <w:rPr/>
      </w:pPr>
      <w:r w:rsidDel="00000000" w:rsidR="00000000" w:rsidRPr="00000000">
        <w:rPr>
          <w:b w:val="1"/>
          <w:rtl w:val="0"/>
        </w:rPr>
        <w:t xml:space="preserve">Consideraciones: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Q </w:t>
      </w:r>
      <w:r w:rsidDel="00000000" w:rsidR="00000000" w:rsidRPr="00000000">
        <w:rPr>
          <w:rtl w:val="0"/>
        </w:rPr>
        <w:t xml:space="preserve">Es el punto inicial de la onda de pulso.</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S</w:t>
      </w:r>
      <w:r w:rsidDel="00000000" w:rsidR="00000000" w:rsidRPr="00000000">
        <w:rPr>
          <w:rtl w:val="0"/>
        </w:rPr>
        <w:t xml:space="preserve"> Es el punto final de la onda de pulso.</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T</w:t>
      </w:r>
      <w:r w:rsidDel="00000000" w:rsidR="00000000" w:rsidRPr="00000000">
        <w:rPr>
          <w:rtl w:val="0"/>
        </w:rPr>
        <w:t xml:space="preserve"> Es el punto más bajo de la onda.</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P</w:t>
      </w:r>
      <w:r w:rsidDel="00000000" w:rsidR="00000000" w:rsidRPr="00000000">
        <w:rPr>
          <w:rtl w:val="0"/>
        </w:rPr>
        <w:t xml:space="preserve"> Es el punto más Alto de la onda.</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Para calcular el número de latidos por minuto a través de la señal del ECG basta con saber el intervalo de tiempo transcurrido entre latido y latido y multiplicarlo por 60.</w:t>
      </w:r>
    </w:p>
    <w:p w:rsidR="00000000" w:rsidDel="00000000" w:rsidP="00000000" w:rsidRDefault="00000000" w:rsidRPr="00000000">
      <w:pPr>
        <w:pBdr/>
        <w:spacing w:after="160" w:lineRule="auto"/>
        <w:contextualSpacing w:val="0"/>
        <w:jc w:val="both"/>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pPr>
        <w:pBdr/>
        <w:spacing w:after="160" w:lineRule="auto"/>
        <w:contextualSpacing w:val="0"/>
        <w:jc w:val="both"/>
        <w:rPr>
          <w:b w:val="1"/>
          <w:color w:val="212121"/>
        </w:rPr>
      </w:pPr>
      <w:r w:rsidDel="00000000" w:rsidR="00000000" w:rsidRPr="00000000">
        <w:rPr>
          <w:b w:val="1"/>
          <w:color w:val="212121"/>
          <w:rtl w:val="0"/>
        </w:rPr>
        <w:t xml:space="preserve">Procedimiento:</w:t>
      </w:r>
    </w:p>
    <w:p w:rsidR="00000000" w:rsidDel="00000000" w:rsidP="00000000" w:rsidRDefault="00000000" w:rsidRPr="00000000">
      <w:pPr>
        <w:numPr>
          <w:ilvl w:val="0"/>
          <w:numId w:val="7"/>
        </w:numPr>
        <w:pBdr/>
        <w:spacing w:after="240" w:before="240" w:lineRule="auto"/>
        <w:ind w:left="720" w:hanging="360"/>
        <w:contextualSpacing w:val="1"/>
        <w:jc w:val="both"/>
        <w:rPr>
          <w:b w:val="1"/>
          <w:color w:val="212121"/>
        </w:rPr>
      </w:pPr>
      <w:r w:rsidDel="00000000" w:rsidR="00000000" w:rsidRPr="00000000">
        <w:rPr>
          <w:color w:val="212121"/>
          <w:rtl w:val="0"/>
        </w:rPr>
        <w:t xml:space="preserve">Realizar el montaje del circuito como se muestra en la Figura 6 y conectar la placa al computador.</w:t>
      </w:r>
    </w:p>
    <w:p w:rsidR="00000000" w:rsidDel="00000000" w:rsidP="00000000" w:rsidRDefault="00000000" w:rsidRPr="00000000">
      <w:pPr>
        <w:pBdr/>
        <w:spacing w:after="160" w:lineRule="auto"/>
        <w:contextualSpacing w:val="0"/>
        <w:jc w:val="both"/>
        <w:rPr>
          <w:color w:val="212121"/>
        </w:rPr>
      </w:pPr>
      <w:r w:rsidDel="00000000" w:rsidR="00000000" w:rsidRPr="00000000">
        <w:drawing>
          <wp:inline distB="114300" distT="114300" distL="114300" distR="114300">
            <wp:extent cx="5559750" cy="3479800"/>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559750" cy="3479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jc w:val="both"/>
        <w:rPr/>
      </w:pPr>
      <w:r w:rsidDel="00000000" w:rsidR="00000000" w:rsidRPr="00000000">
        <w:rPr>
          <w:b w:val="1"/>
          <w:rtl w:val="0"/>
        </w:rPr>
        <w:t xml:space="preserve">Figura 6 </w:t>
      </w:r>
      <w:r w:rsidDel="00000000" w:rsidR="00000000" w:rsidRPr="00000000">
        <w:rPr>
          <w:rtl w:val="0"/>
        </w:rPr>
        <w:t xml:space="preserve">Montaje de los componentes</w:t>
      </w:r>
      <w:r w:rsidDel="00000000" w:rsidR="00000000" w:rsidRPr="00000000">
        <w:rPr>
          <w:rtl w:val="0"/>
        </w:rPr>
        <w:t xml:space="preserve"> .</w:t>
      </w:r>
    </w:p>
    <w:p w:rsidR="00000000" w:rsidDel="00000000" w:rsidP="00000000" w:rsidRDefault="00000000" w:rsidRPr="00000000">
      <w:pPr>
        <w:numPr>
          <w:ilvl w:val="0"/>
          <w:numId w:val="17"/>
        </w:numPr>
        <w:pBdr/>
        <w:ind w:left="720" w:hanging="360"/>
        <w:contextualSpacing w:val="1"/>
        <w:jc w:val="both"/>
        <w:rPr/>
      </w:pPr>
      <w:r w:rsidDel="00000000" w:rsidR="00000000" w:rsidRPr="00000000">
        <w:rPr>
          <w:rtl w:val="0"/>
        </w:rPr>
        <w:t xml:space="preserve">Una vez el montaje este hecho abrirás la IDE de arduino, conectaras la placa al puerto USB, en la pestaña Herramientas seleccionas la placa con la que vamos a trabajar y verificar que el puerto COM ya se encuentre disponible, como se muestra en la Figura 7.</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Recomendación:  Si quieres disminuir la  alteración de la señal (ruidos), podrías aplicar silicona en la parte de los circuitos, con el cuidados de no tapar mucho el led. (la silicona es la más óptima por su “transparencia”)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Configuración Inicial para la IDE de Arduino (el arduino debe estar conectado):</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ind w:left="720" w:firstLine="0"/>
        <w:contextualSpacing w:val="0"/>
        <w:jc w:val="both"/>
        <w:rPr>
          <w:b w:val="1"/>
        </w:rPr>
      </w:pPr>
      <w:r w:rsidDel="00000000" w:rsidR="00000000" w:rsidRPr="00000000">
        <w:drawing>
          <wp:inline distB="114300" distT="114300" distL="114300" distR="114300">
            <wp:extent cx="5731200" cy="2730500"/>
            <wp:effectExtent b="0" l="0" r="0" t="0"/>
            <wp:docPr id="8"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Figura 7</w:t>
      </w:r>
      <w:r w:rsidDel="00000000" w:rsidR="00000000" w:rsidRPr="00000000">
        <w:rPr>
          <w:rtl w:val="0"/>
        </w:rPr>
        <w:t xml:space="preserve"> Selección de Placa.</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b w:val="1"/>
          <w:rtl w:val="0"/>
        </w:rPr>
        <w:t xml:space="preserve">Pasos</w:t>
      </w:r>
    </w:p>
    <w:p w:rsidR="00000000" w:rsidDel="00000000" w:rsidP="00000000" w:rsidRDefault="00000000" w:rsidRPr="00000000">
      <w:pPr>
        <w:numPr>
          <w:ilvl w:val="0"/>
          <w:numId w:val="4"/>
        </w:numPr>
        <w:pBdr/>
        <w:spacing w:after="240" w:before="240" w:lineRule="auto"/>
        <w:ind w:left="720" w:hanging="360"/>
        <w:contextualSpacing w:val="1"/>
        <w:jc w:val="both"/>
        <w:rPr/>
      </w:pPr>
      <w:r w:rsidDel="00000000" w:rsidR="00000000" w:rsidRPr="00000000">
        <w:rPr>
          <w:rtl w:val="0"/>
        </w:rPr>
        <w:t xml:space="preserve">Dirigirse a la pestaña de herramientas.</w:t>
      </w:r>
    </w:p>
    <w:p w:rsidR="00000000" w:rsidDel="00000000" w:rsidP="00000000" w:rsidRDefault="00000000" w:rsidRPr="00000000">
      <w:pPr>
        <w:numPr>
          <w:ilvl w:val="0"/>
          <w:numId w:val="4"/>
        </w:numPr>
        <w:pBdr/>
        <w:spacing w:after="240" w:before="240" w:lineRule="auto"/>
        <w:ind w:left="720" w:hanging="360"/>
        <w:contextualSpacing w:val="1"/>
        <w:jc w:val="both"/>
        <w:rPr/>
      </w:pPr>
      <w:r w:rsidDel="00000000" w:rsidR="00000000" w:rsidRPr="00000000">
        <w:rPr>
          <w:rtl w:val="0"/>
        </w:rPr>
        <w:t xml:space="preserve">Seleccionar la opción de Placa.</w:t>
      </w:r>
    </w:p>
    <w:p w:rsidR="00000000" w:rsidDel="00000000" w:rsidP="00000000" w:rsidRDefault="00000000" w:rsidRPr="00000000">
      <w:pPr>
        <w:numPr>
          <w:ilvl w:val="0"/>
          <w:numId w:val="4"/>
        </w:numPr>
        <w:pBdr/>
        <w:spacing w:after="240" w:before="240" w:lineRule="auto"/>
        <w:ind w:left="720" w:hanging="360"/>
        <w:contextualSpacing w:val="1"/>
        <w:jc w:val="both"/>
        <w:rPr/>
      </w:pPr>
      <w:r w:rsidDel="00000000" w:rsidR="00000000" w:rsidRPr="00000000">
        <w:rPr>
          <w:rtl w:val="0"/>
        </w:rPr>
        <w:t xml:space="preserve">Buscar la placa a usar (Arduino Uno o Arduino Mega).</w:t>
      </w:r>
    </w:p>
    <w:p w:rsidR="00000000" w:rsidDel="00000000" w:rsidP="00000000" w:rsidRDefault="00000000" w:rsidRPr="00000000">
      <w:pPr>
        <w:numPr>
          <w:ilvl w:val="0"/>
          <w:numId w:val="4"/>
        </w:numPr>
        <w:pBdr/>
        <w:spacing w:after="240" w:before="240" w:lineRule="auto"/>
        <w:ind w:left="720" w:hanging="360"/>
        <w:contextualSpacing w:val="1"/>
        <w:jc w:val="both"/>
        <w:rPr/>
      </w:pPr>
      <w:r w:rsidDel="00000000" w:rsidR="00000000" w:rsidRPr="00000000">
        <w:rPr>
          <w:rtl w:val="0"/>
        </w:rPr>
        <w:t xml:space="preserve">Posteriormente verificar y seleccionar un puerto USB COM disponible.</w:t>
      </w:r>
    </w:p>
    <w:p w:rsidR="00000000" w:rsidDel="00000000" w:rsidP="00000000" w:rsidRDefault="00000000" w:rsidRPr="00000000">
      <w:pPr>
        <w:pBdr/>
        <w:spacing w:after="160" w:lineRule="auto"/>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contextualSpacing w:val="0"/>
        <w:jc w:val="both"/>
        <w:rPr>
          <w:b w:val="1"/>
        </w:rPr>
      </w:pPr>
      <w:r w:rsidDel="00000000" w:rsidR="00000000" w:rsidRPr="00000000">
        <w:rPr>
          <w:b w:val="1"/>
          <w:rtl w:val="0"/>
        </w:rPr>
        <w:t xml:space="preserve">Declaración de variables:</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Variables globales del código (se pueden usar en cualquier parte sin ser declaradas)</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En esta primera par</w:t>
      </w:r>
      <w:r w:rsidDel="00000000" w:rsidR="00000000" w:rsidRPr="00000000">
        <w:rPr>
          <w:rtl w:val="0"/>
        </w:rPr>
        <w:t xml:space="preserve">te se definen las variables a usar dentro del código cada una con su respectivo comentario acerca de qué es lo que debe hacer. Es importante comentar que estas son variables globales (se pueden usar en cualquier parte del código).</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En este punto de la definición del código es importante saber a qué tipo de dato es al que se refiere cada variable, por ejemplo las más básicas a explicar son INT y BOOLEAN,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es un dato numérico entero otro dato numérico es LONG, y BOOLEAN es una dato lógico “verdadero” o “falso” (true;false).Por otro lado, hay unas variable cuya combinación es acompañada de un tipo de declaración diferente  como lo es el.</w:t>
      </w:r>
    </w:p>
    <w:p w:rsidR="00000000" w:rsidDel="00000000" w:rsidP="00000000" w:rsidRDefault="00000000" w:rsidRPr="00000000">
      <w:pPr>
        <w:numPr>
          <w:ilvl w:val="0"/>
          <w:numId w:val="11"/>
        </w:numPr>
        <w:pBdr/>
        <w:ind w:left="720" w:hanging="360"/>
        <w:contextualSpacing w:val="1"/>
        <w:jc w:val="both"/>
        <w:rPr/>
      </w:pPr>
      <w:r w:rsidDel="00000000" w:rsidR="00000000" w:rsidRPr="00000000">
        <w:rPr>
          <w:b w:val="1"/>
          <w:rtl w:val="0"/>
        </w:rPr>
        <w:t xml:space="preserve">Variable:</w:t>
      </w:r>
      <w:r w:rsidDel="00000000" w:rsidR="00000000" w:rsidRPr="00000000">
        <w:rPr>
          <w:rtl w:val="0"/>
        </w:rPr>
        <w:t xml:space="preserve"> </w:t>
      </w:r>
      <w:r w:rsidDel="00000000" w:rsidR="00000000" w:rsidRPr="00000000">
        <w:rPr>
          <w:rtl w:val="0"/>
        </w:rPr>
        <w:t xml:space="preserve">Una variable es definida como el lugar de almacenamiento de un dato, cuyo valor puede cam</w:t>
      </w:r>
      <w:r w:rsidDel="00000000" w:rsidR="00000000" w:rsidRPr="00000000">
        <w:rPr>
          <w:rtl w:val="0"/>
        </w:rPr>
        <w:t xml:space="preserve">b</w:t>
      </w:r>
      <w:r w:rsidDel="00000000" w:rsidR="00000000" w:rsidRPr="00000000">
        <w:rPr>
          <w:rtl w:val="0"/>
        </w:rPr>
        <w:t xml:space="preserve">iar en distintas ocasiones,  se distingue diferentes tipos de </w:t>
      </w:r>
      <w:r w:rsidDel="00000000" w:rsidR="00000000" w:rsidRPr="00000000">
        <w:rPr>
          <w:rtl w:val="0"/>
        </w:rPr>
        <w:t xml:space="preserve"> variables que se pueden clasificar por tipo; por ejemplo las más básica a explicar son INT y BOOLEAN. Int es un dato numérico entero otro dato numérico es Long, y Boolean es un dato lógico “verdadero” o “falso” (true; false).</w:t>
      </w:r>
      <w:r w:rsidDel="00000000" w:rsidR="00000000" w:rsidRPr="00000000">
        <w:rPr>
          <w:rtl w:val="0"/>
        </w:rPr>
      </w:r>
    </w:p>
    <w:p w:rsidR="00000000" w:rsidDel="00000000" w:rsidP="00000000" w:rsidRDefault="00000000" w:rsidRPr="00000000">
      <w:pPr>
        <w:numPr>
          <w:ilvl w:val="0"/>
          <w:numId w:val="11"/>
        </w:numPr>
        <w:pBdr/>
        <w:spacing w:after="240" w:before="240" w:lineRule="auto"/>
        <w:ind w:left="720" w:hanging="360"/>
        <w:contextualSpacing w:val="1"/>
        <w:jc w:val="both"/>
        <w:rPr>
          <w:color w:val="212121"/>
        </w:rPr>
      </w:pPr>
      <w:r w:rsidDel="00000000" w:rsidR="00000000" w:rsidRPr="00000000">
        <w:rPr>
          <w:b w:val="1"/>
          <w:rtl w:val="0"/>
        </w:rPr>
        <w:t xml:space="preserve">Volatile:</w:t>
      </w:r>
      <w:r w:rsidDel="00000000" w:rsidR="00000000" w:rsidRPr="00000000">
        <w:rPr>
          <w:rtl w:val="0"/>
        </w:rPr>
        <w:t xml:space="preserve"> Es declarado cuando el valor que debe resguardar puede ser cambiado por hilos de procesos que no necesariamente siguen la línea del código, o cuando existen algunos procesos simultáneos, tiende a ser usados para almacenar lo valores de los interrupts o interrupciones en el Microprocesador del Arduino. Son llamadas técnicamente como </w:t>
      </w:r>
      <w:r w:rsidDel="00000000" w:rsidR="00000000" w:rsidRPr="00000000">
        <w:rPr>
          <w:color w:val="212121"/>
          <w:highlight w:val="white"/>
          <w:rtl w:val="0"/>
        </w:rPr>
        <w:t xml:space="preserve">rutinas de servicio de interrupción.</w:t>
      </w:r>
    </w:p>
    <w:p w:rsidR="00000000" w:rsidDel="00000000" w:rsidP="00000000" w:rsidRDefault="00000000" w:rsidRPr="00000000">
      <w:pPr>
        <w:numPr>
          <w:ilvl w:val="0"/>
          <w:numId w:val="11"/>
        </w:numPr>
        <w:pBdr/>
        <w:spacing w:after="240" w:before="240" w:lineRule="auto"/>
        <w:ind w:left="720" w:hanging="360"/>
        <w:contextualSpacing w:val="1"/>
        <w:jc w:val="both"/>
        <w:rPr>
          <w:b w:val="1"/>
          <w:color w:val="212121"/>
        </w:rPr>
      </w:pPr>
      <w:r w:rsidDel="00000000" w:rsidR="00000000" w:rsidRPr="00000000">
        <w:rPr>
          <w:b w:val="1"/>
          <w:color w:val="212121"/>
          <w:highlight w:val="white"/>
          <w:rtl w:val="0"/>
        </w:rPr>
        <w:t xml:space="preserve">Unsigned</w:t>
      </w:r>
      <w:r w:rsidDel="00000000" w:rsidR="00000000" w:rsidRPr="00000000">
        <w:rPr>
          <w:rtl w:val="0"/>
        </w:rPr>
        <w:t xml:space="preserve">: Son los mismos que enteros (INT</w:t>
      </w:r>
      <w:r w:rsidDel="00000000" w:rsidR="00000000" w:rsidRPr="00000000">
        <w:rPr>
          <w:rtl w:val="0"/>
        </w:rPr>
        <w:t xml:space="preserve">) </w:t>
      </w:r>
      <w:r w:rsidDel="00000000" w:rsidR="00000000" w:rsidRPr="00000000">
        <w:rPr>
          <w:rtl w:val="0"/>
        </w:rPr>
        <w:t xml:space="preserve">en qué almacenan un valor de 2 bytes. En lugar de almacenar números negativos, sin embargo, sólo almacenan valores positivos, dando un rango útil de 0 a 65.535.</w:t>
      </w:r>
    </w:p>
    <w:p w:rsidR="00000000" w:rsidDel="00000000" w:rsidP="00000000" w:rsidRDefault="00000000" w:rsidRPr="00000000">
      <w:pPr>
        <w:numPr>
          <w:ilvl w:val="0"/>
          <w:numId w:val="11"/>
        </w:numPr>
        <w:pBdr/>
        <w:spacing w:after="240" w:before="240" w:lineRule="auto"/>
        <w:ind w:left="720" w:hanging="360"/>
        <w:contextualSpacing w:val="1"/>
        <w:jc w:val="both"/>
        <w:rPr>
          <w:b w:val="1"/>
        </w:rPr>
      </w:pPr>
      <w:r w:rsidDel="00000000" w:rsidR="00000000" w:rsidRPr="00000000">
        <w:rPr>
          <w:b w:val="1"/>
          <w:rtl w:val="0"/>
        </w:rPr>
        <w:t xml:space="preserve">RX: </w:t>
      </w:r>
      <w:r w:rsidDel="00000000" w:rsidR="00000000" w:rsidRPr="00000000">
        <w:rPr>
          <w:rtl w:val="0"/>
        </w:rPr>
        <w:t xml:space="preserve">Recepción de datos.</w:t>
      </w:r>
    </w:p>
    <w:p w:rsidR="00000000" w:rsidDel="00000000" w:rsidP="00000000" w:rsidRDefault="00000000" w:rsidRPr="00000000">
      <w:pPr>
        <w:numPr>
          <w:ilvl w:val="0"/>
          <w:numId w:val="11"/>
        </w:numPr>
        <w:pBdr/>
        <w:spacing w:after="240" w:before="240" w:lineRule="auto"/>
        <w:ind w:left="720" w:hanging="360"/>
        <w:contextualSpacing w:val="1"/>
        <w:jc w:val="both"/>
        <w:rPr>
          <w:b w:val="1"/>
        </w:rPr>
      </w:pPr>
      <w:r w:rsidDel="00000000" w:rsidR="00000000" w:rsidRPr="00000000">
        <w:rPr>
          <w:b w:val="1"/>
          <w:rtl w:val="0"/>
        </w:rPr>
        <w:t xml:space="preserve">TX: </w:t>
      </w:r>
      <w:r w:rsidDel="00000000" w:rsidR="00000000" w:rsidRPr="00000000">
        <w:rPr>
          <w:rtl w:val="0"/>
        </w:rPr>
        <w:t xml:space="preserve">Transmisión de datos.</w:t>
      </w:r>
    </w:p>
    <w:p w:rsidR="00000000" w:rsidDel="00000000" w:rsidP="00000000" w:rsidRDefault="00000000" w:rsidRPr="00000000">
      <w:pPr>
        <w:numPr>
          <w:ilvl w:val="0"/>
          <w:numId w:val="11"/>
        </w:numPr>
        <w:pBdr/>
        <w:spacing w:after="240" w:before="240" w:lineRule="auto"/>
        <w:ind w:left="720" w:hanging="360"/>
        <w:contextualSpacing w:val="1"/>
        <w:jc w:val="both"/>
        <w:rPr>
          <w:b w:val="1"/>
        </w:rPr>
      </w:pPr>
      <w:r w:rsidDel="00000000" w:rsidR="00000000" w:rsidRPr="00000000">
        <w:rPr>
          <w:rtl w:val="0"/>
        </w:rPr>
        <w:t xml:space="preserve">El Rx y TX del módulo bluetooth hacia la tarjeta arduino deben estar invertidos TX con RX y el RX con TX.</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 </w:t>
      </w:r>
    </w:p>
    <w:p w:rsidR="00000000" w:rsidDel="00000000" w:rsidP="00000000" w:rsidRDefault="00000000" w:rsidRPr="00000000">
      <w:pPr>
        <w:pBdr/>
        <w:spacing w:after="160" w:lineRule="auto"/>
        <w:contextualSpacing w:val="0"/>
        <w:jc w:val="both"/>
        <w:rPr>
          <w:b w:val="1"/>
        </w:rPr>
      </w:pPr>
      <w:r w:rsidDel="00000000" w:rsidR="00000000" w:rsidRPr="00000000">
        <w:rPr>
          <w:b w:val="1"/>
          <w:rtl w:val="0"/>
        </w:rPr>
        <w:t xml:space="preserve">Definición del Loop y del Setup:</w:t>
      </w:r>
    </w:p>
    <w:p w:rsidR="00000000" w:rsidDel="00000000" w:rsidP="00000000" w:rsidRDefault="00000000" w:rsidRPr="00000000">
      <w:pPr>
        <w:pBdr/>
        <w:spacing w:after="160" w:lineRule="auto"/>
        <w:contextualSpacing w:val="0"/>
        <w:jc w:val="both"/>
        <w:rPr/>
      </w:pPr>
      <w:r w:rsidDel="00000000" w:rsidR="00000000" w:rsidRPr="00000000">
        <w:rPr>
          <w:b w:val="1"/>
          <w:rtl w:val="0"/>
        </w:rPr>
        <w:t xml:space="preserve">El loop</w:t>
      </w:r>
      <w:r w:rsidDel="00000000" w:rsidR="00000000" w:rsidRPr="00000000">
        <w:rPr>
          <w:rtl w:val="0"/>
        </w:rPr>
        <w:t xml:space="preserve"> es una parte  cual se encarga de poner en marcha el código en la totalidad  de  su funcionamiento, este proceso es repetitivo y se ejecuta de manera cíclica.</w:t>
      </w:r>
    </w:p>
    <w:p w:rsidR="00000000" w:rsidDel="00000000" w:rsidP="00000000" w:rsidRDefault="00000000" w:rsidRPr="00000000">
      <w:pPr>
        <w:pBdr/>
        <w:spacing w:after="160" w:lineRule="auto"/>
        <w:contextualSpacing w:val="0"/>
        <w:jc w:val="both"/>
        <w:rPr/>
      </w:pPr>
      <w:r w:rsidDel="00000000" w:rsidR="00000000" w:rsidRPr="00000000">
        <w:rPr>
          <w:b w:val="1"/>
          <w:rtl w:val="0"/>
        </w:rPr>
        <w:t xml:space="preserve">El setup </w:t>
      </w:r>
      <w:r w:rsidDel="00000000" w:rsidR="00000000" w:rsidRPr="00000000">
        <w:rPr>
          <w:rtl w:val="0"/>
        </w:rPr>
        <w:t xml:space="preserve">es el lugar del código donde se instancian preferiblemente los recurso que se usarán inicialmente para el Arduino.</w:t>
      </w:r>
    </w:p>
    <w:p w:rsidR="00000000" w:rsidDel="00000000" w:rsidP="00000000" w:rsidRDefault="00000000" w:rsidRPr="00000000">
      <w:pPr>
        <w:pBdr/>
        <w:spacing w:after="160" w:lineRule="auto"/>
        <w:contextualSpacing w:val="0"/>
        <w:jc w:val="both"/>
        <w:rPr/>
      </w:pPr>
      <w:r w:rsidDel="00000000" w:rsidR="00000000" w:rsidRPr="00000000">
        <w:rPr>
          <w:b w:val="1"/>
          <w:rtl w:val="0"/>
        </w:rPr>
        <w:t xml:space="preserve">El timer </w:t>
      </w:r>
      <w:r w:rsidDel="00000000" w:rsidR="00000000" w:rsidRPr="00000000">
        <w:rPr>
          <w:rtl w:val="0"/>
        </w:rPr>
        <w:t xml:space="preserve">es un contador muy similar al </w:t>
      </w:r>
      <w:r w:rsidDel="00000000" w:rsidR="00000000" w:rsidRPr="00000000">
        <w:rPr>
          <w:b w:val="1"/>
          <w:rtl w:val="0"/>
        </w:rPr>
        <w:t xml:space="preserve">delay() </w:t>
      </w:r>
      <w:r w:rsidDel="00000000" w:rsidR="00000000" w:rsidRPr="00000000">
        <w:rPr>
          <w:rtl w:val="0"/>
        </w:rPr>
        <w:t xml:space="preserve">pero este puede ser ejecutado ejerciendo diferentes funciones sin hacer pausa de todo el Arduino, Esto quiere decir que puede ser ejecutado como un proceso multihilos. (el </w:t>
      </w:r>
      <w:r w:rsidDel="00000000" w:rsidR="00000000" w:rsidRPr="00000000">
        <w:rPr>
          <w:b w:val="1"/>
          <w:rtl w:val="0"/>
        </w:rPr>
        <w:t xml:space="preserve">delay() </w:t>
      </w:r>
      <w:r w:rsidDel="00000000" w:rsidR="00000000" w:rsidRPr="00000000">
        <w:rPr>
          <w:rtl w:val="0"/>
        </w:rPr>
        <w:t xml:space="preserve">es una retardo de ejecución contado en milisegundos ) .</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 </w:t>
      </w:r>
    </w:p>
    <w:p w:rsidR="00000000" w:rsidDel="00000000" w:rsidP="00000000" w:rsidRDefault="00000000" w:rsidRPr="00000000">
      <w:pPr>
        <w:pBdr/>
        <w:spacing w:after="160" w:lineRule="auto"/>
        <w:contextualSpacing w:val="0"/>
        <w:jc w:val="both"/>
        <w:rPr/>
      </w:pPr>
      <w:r w:rsidDel="00000000" w:rsidR="00000000" w:rsidRPr="00000000">
        <w:rPr>
          <w:b w:val="1"/>
          <w:rtl w:val="0"/>
        </w:rPr>
        <w:t xml:space="preserve">El interruptSetup </w:t>
      </w:r>
      <w:r w:rsidDel="00000000" w:rsidR="00000000" w:rsidRPr="00000000">
        <w:rPr>
          <w:rtl w:val="0"/>
        </w:rPr>
        <w:t xml:space="preserve">al igual que el setup convencional o por default de el Arduino este es usado para establecer las configuraciones previas del Timer tales como los ciclos, y la activación de las Pausas.</w:t>
      </w:r>
    </w:p>
    <w:p w:rsidR="00000000" w:rsidDel="00000000" w:rsidP="00000000" w:rsidRDefault="00000000" w:rsidRPr="00000000">
      <w:pPr>
        <w:pBdr/>
        <w:spacing w:after="160" w:lineRule="auto"/>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contextualSpacing w:val="0"/>
        <w:jc w:val="both"/>
        <w:rPr>
          <w:b w:val="1"/>
        </w:rPr>
      </w:pPr>
      <w:r w:rsidDel="00000000" w:rsidR="00000000" w:rsidRPr="00000000">
        <w:rPr>
          <w:b w:val="1"/>
          <w:rtl w:val="0"/>
        </w:rPr>
        <w:t xml:space="preserve">Sobre el Subproceso ISR:</w:t>
      </w:r>
    </w:p>
    <w:p w:rsidR="00000000" w:rsidDel="00000000" w:rsidP="00000000" w:rsidRDefault="00000000" w:rsidRPr="00000000">
      <w:pPr>
        <w:pBdr/>
        <w:ind w:left="160" w:right="160" w:firstLine="0"/>
        <w:contextualSpacing w:val="0"/>
        <w:jc w:val="both"/>
        <w:rPr>
          <w:b w:val="1"/>
          <w:highlight w:val="white"/>
        </w:rPr>
      </w:pPr>
      <w:r w:rsidDel="00000000" w:rsidR="00000000" w:rsidRPr="00000000">
        <w:rPr>
          <w:highlight w:val="white"/>
          <w:rtl w:val="0"/>
        </w:rPr>
        <w:t xml:space="preserve">Desactiva la interrupción </w:t>
      </w:r>
      <w:r w:rsidDel="00000000" w:rsidR="00000000" w:rsidRPr="00000000">
        <w:rPr>
          <w:b w:val="1"/>
          <w:highlight w:val="white"/>
          <w:rtl w:val="0"/>
        </w:rPr>
        <w:t xml:space="preserve"> cli();    </w:t>
      </w:r>
      <w:r w:rsidDel="00000000" w:rsidR="00000000" w:rsidRPr="00000000">
        <w:rPr>
          <w:highlight w:val="white"/>
          <w:rtl w:val="0"/>
        </w:rPr>
        <w:t xml:space="preserve">          Activa la interrupción</w:t>
        <w:tab/>
      </w:r>
      <w:r w:rsidDel="00000000" w:rsidR="00000000" w:rsidRPr="00000000">
        <w:rPr>
          <w:b w:val="1"/>
          <w:highlight w:val="white"/>
          <w:rtl w:val="0"/>
        </w:rPr>
        <w:t xml:space="preserve">sei();</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 </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Exactamente en el interrupSetup se usa un sei() para darle inicio a las interrupciones  y con el cli() se detiene en el momento en el que se ingresa a el TIMER_2. (Al Final del ISR se inicia nuevamente las interrupciones con Sei() ).</w:t>
      </w:r>
    </w:p>
    <w:p w:rsidR="00000000" w:rsidDel="00000000" w:rsidP="00000000" w:rsidRDefault="00000000" w:rsidRPr="00000000">
      <w:pPr>
        <w:pBdr/>
        <w:spacing w:after="160" w:lineRule="auto"/>
        <w:contextualSpacing w:val="0"/>
        <w:jc w:val="both"/>
        <w:rPr/>
      </w:pPr>
      <w:r w:rsidDel="00000000" w:rsidR="00000000" w:rsidRPr="00000000">
        <w:rPr>
          <w:b w:val="1"/>
          <w:rtl w:val="0"/>
        </w:rPr>
        <w:t xml:space="preserve">IBI: </w:t>
      </w:r>
      <w:r w:rsidDel="00000000" w:rsidR="00000000" w:rsidRPr="00000000">
        <w:rPr>
          <w:rtl w:val="0"/>
        </w:rPr>
        <w:t xml:space="preserve">Amplitud de pulso a pulso.</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 </w:t>
      </w:r>
    </w:p>
    <w:p w:rsidR="00000000" w:rsidDel="00000000" w:rsidP="00000000" w:rsidRDefault="00000000" w:rsidRPr="00000000">
      <w:pPr>
        <w:pBdr/>
        <w:spacing w:after="160" w:lineRule="auto"/>
        <w:contextualSpacing w:val="0"/>
        <w:jc w:val="both"/>
        <w:rPr>
          <w:b w:val="1"/>
        </w:rPr>
      </w:pPr>
      <w:r w:rsidDel="00000000" w:rsidR="00000000" w:rsidRPr="00000000">
        <w:rPr>
          <w:b w:val="1"/>
          <w:rtl w:val="0"/>
        </w:rPr>
        <w:t xml:space="preserve">Código:</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Con </w:t>
      </w:r>
      <w:r w:rsidDel="00000000" w:rsidR="00000000" w:rsidRPr="00000000">
        <w:rPr>
          <w:rtl w:val="0"/>
        </w:rPr>
        <w:t xml:space="preserve">el montaje de la Figura 6 realizado, y la configuración del IDE de arduino listo copiar</w:t>
      </w:r>
      <w:r w:rsidDel="00000000" w:rsidR="00000000" w:rsidRPr="00000000">
        <w:rPr>
          <w:rtl w:val="0"/>
        </w:rPr>
        <w:t xml:space="preserve">  e</w:t>
      </w:r>
      <w:r w:rsidDel="00000000" w:rsidR="00000000" w:rsidRPr="00000000">
        <w:rPr>
          <w:rtl w:val="0"/>
        </w:rPr>
        <w:t xml:space="preserve">l</w:t>
      </w:r>
      <w:r w:rsidDel="00000000" w:rsidR="00000000" w:rsidRPr="00000000">
        <w:rPr>
          <w:rtl w:val="0"/>
        </w:rPr>
        <w:t xml:space="preserve"> </w:t>
      </w:r>
      <w:r w:rsidDel="00000000" w:rsidR="00000000" w:rsidRPr="00000000">
        <w:rPr>
          <w:rtl w:val="0"/>
        </w:rPr>
        <w:t xml:space="preserve">siguiente código, y lo pegarlo en el editor de Arduino para cargarlo a la placa.</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 </w:t>
      </w:r>
    </w:p>
    <w:p w:rsidR="00000000" w:rsidDel="00000000" w:rsidP="00000000" w:rsidRDefault="00000000" w:rsidRPr="00000000">
      <w:pPr>
        <w:pBdr/>
        <w:spacing w:after="160" w:lineRule="auto"/>
        <w:contextualSpacing w:val="0"/>
        <w:jc w:val="both"/>
        <w:rPr>
          <w:b w:val="1"/>
          <w:color w:val="434f54"/>
        </w:rPr>
      </w:pPr>
      <w:r w:rsidDel="00000000" w:rsidR="00000000" w:rsidRPr="00000000">
        <w:rPr>
          <w:b w:val="1"/>
          <w:color w:val="434f54"/>
          <w:rtl w:val="0"/>
        </w:rPr>
        <w:t xml:space="preserve"> //VARIABLES: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int</w:t>
      </w:r>
      <w:r w:rsidDel="00000000" w:rsidR="00000000" w:rsidRPr="00000000">
        <w:rPr>
          <w:b w:val="1"/>
          <w:rtl w:val="0"/>
        </w:rPr>
        <w:t xml:space="preserve"> Transcurrido_Array[10];       </w:t>
        <w:tab/>
      </w:r>
      <w:r w:rsidDel="00000000" w:rsidR="00000000" w:rsidRPr="00000000">
        <w:rPr>
          <w:b w:val="1"/>
          <w:color w:val="434f54"/>
          <w:rtl w:val="0"/>
        </w:rPr>
        <w:t xml:space="preserve">// Arreglo para registrar el tiempo transcurrido entre cada pulso(IBI).</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unsigned</w:t>
      </w:r>
      <w:r w:rsidDel="00000000" w:rsidR="00000000" w:rsidRPr="00000000">
        <w:rPr>
          <w:b w:val="1"/>
          <w:rtl w:val="0"/>
        </w:rPr>
        <w:t xml:space="preserve"> </w:t>
      </w:r>
      <w:r w:rsidDel="00000000" w:rsidR="00000000" w:rsidRPr="00000000">
        <w:rPr>
          <w:b w:val="1"/>
          <w:color w:val="00979c"/>
          <w:rtl w:val="0"/>
        </w:rPr>
        <w:t xml:space="preserve">long</w:t>
      </w:r>
      <w:r w:rsidDel="00000000" w:rsidR="00000000" w:rsidRPr="00000000">
        <w:rPr>
          <w:b w:val="1"/>
          <w:rtl w:val="0"/>
        </w:rPr>
        <w:t xml:space="preserve"> Respaldo_Conteo </w:t>
      </w:r>
      <w:r w:rsidDel="00000000" w:rsidR="00000000" w:rsidRPr="00000000">
        <w:rPr>
          <w:b w:val="1"/>
          <w:color w:val="434f54"/>
          <w:rtl w:val="0"/>
        </w:rPr>
        <w:t xml:space="preserve">=</w:t>
      </w:r>
      <w:r w:rsidDel="00000000" w:rsidR="00000000" w:rsidRPr="00000000">
        <w:rPr>
          <w:b w:val="1"/>
          <w:rtl w:val="0"/>
        </w:rPr>
        <w:t xml:space="preserve"> 0;  </w:t>
        <w:tab/>
      </w:r>
      <w:r w:rsidDel="00000000" w:rsidR="00000000" w:rsidRPr="00000000">
        <w:rPr>
          <w:b w:val="1"/>
          <w:color w:val="434f54"/>
          <w:rtl w:val="0"/>
        </w:rPr>
        <w:t xml:space="preserve">// Contador de respaldo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unsigned</w:t>
      </w:r>
      <w:r w:rsidDel="00000000" w:rsidR="00000000" w:rsidRPr="00000000">
        <w:rPr>
          <w:b w:val="1"/>
          <w:rtl w:val="0"/>
        </w:rPr>
        <w:t xml:space="preserve"> </w:t>
      </w:r>
      <w:r w:rsidDel="00000000" w:rsidR="00000000" w:rsidRPr="00000000">
        <w:rPr>
          <w:b w:val="1"/>
          <w:color w:val="00979c"/>
          <w:rtl w:val="0"/>
        </w:rPr>
        <w:t xml:space="preserve">long</w:t>
      </w:r>
      <w:r w:rsidDel="00000000" w:rsidR="00000000" w:rsidRPr="00000000">
        <w:rPr>
          <w:b w:val="1"/>
          <w:rtl w:val="0"/>
        </w:rPr>
        <w:t xml:space="preserve"> Momento_UltimoPulso </w:t>
      </w:r>
      <w:r w:rsidDel="00000000" w:rsidR="00000000" w:rsidRPr="00000000">
        <w:rPr>
          <w:b w:val="1"/>
          <w:color w:val="434f54"/>
          <w:rtl w:val="0"/>
        </w:rPr>
        <w:t xml:space="preserve">=</w:t>
      </w:r>
      <w:r w:rsidDel="00000000" w:rsidR="00000000" w:rsidRPr="00000000">
        <w:rPr>
          <w:b w:val="1"/>
          <w:rtl w:val="0"/>
        </w:rPr>
        <w:t xml:space="preserve"> 0;  </w:t>
      </w:r>
      <w:r w:rsidDel="00000000" w:rsidR="00000000" w:rsidRPr="00000000">
        <w:rPr>
          <w:b w:val="1"/>
          <w:color w:val="434f54"/>
          <w:rtl w:val="0"/>
        </w:rPr>
        <w:t xml:space="preserve">// Tiempo transcurrido hasta el ultimo pulso.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int</w:t>
      </w:r>
      <w:r w:rsidDel="00000000" w:rsidR="00000000" w:rsidRPr="00000000">
        <w:rPr>
          <w:b w:val="1"/>
          <w:rtl w:val="0"/>
        </w:rPr>
        <w:t xml:space="preserve"> P </w:t>
      </w:r>
      <w:r w:rsidDel="00000000" w:rsidR="00000000" w:rsidRPr="00000000">
        <w:rPr>
          <w:b w:val="1"/>
          <w:color w:val="434f54"/>
          <w:rtl w:val="0"/>
        </w:rPr>
        <w:t xml:space="preserve">=</w:t>
      </w:r>
      <w:r w:rsidDel="00000000" w:rsidR="00000000" w:rsidRPr="00000000">
        <w:rPr>
          <w:b w:val="1"/>
          <w:rtl w:val="0"/>
        </w:rPr>
        <w:t xml:space="preserve">512;                             </w:t>
      </w:r>
      <w:r w:rsidDel="00000000" w:rsidR="00000000" w:rsidRPr="00000000">
        <w:rPr>
          <w:b w:val="1"/>
          <w:color w:val="434f54"/>
          <w:rtl w:val="0"/>
        </w:rPr>
        <w:t xml:space="preserve">// Punto mas alto de una onda de pulso.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int</w:t>
      </w:r>
      <w:r w:rsidDel="00000000" w:rsidR="00000000" w:rsidRPr="00000000">
        <w:rPr>
          <w:b w:val="1"/>
          <w:rtl w:val="0"/>
        </w:rPr>
        <w:t xml:space="preserve"> T </w:t>
      </w:r>
      <w:r w:rsidDel="00000000" w:rsidR="00000000" w:rsidRPr="00000000">
        <w:rPr>
          <w:b w:val="1"/>
          <w:color w:val="434f54"/>
          <w:rtl w:val="0"/>
        </w:rPr>
        <w:t xml:space="preserve">=</w:t>
      </w:r>
      <w:r w:rsidDel="00000000" w:rsidR="00000000" w:rsidRPr="00000000">
        <w:rPr>
          <w:b w:val="1"/>
          <w:rtl w:val="0"/>
        </w:rPr>
        <w:t xml:space="preserve"> 512;                        </w:t>
        <w:tab/>
      </w:r>
      <w:r w:rsidDel="00000000" w:rsidR="00000000" w:rsidRPr="00000000">
        <w:rPr>
          <w:b w:val="1"/>
          <w:color w:val="434f54"/>
          <w:rtl w:val="0"/>
        </w:rPr>
        <w:t xml:space="preserve">// Punto inicial del pico de onda.</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int</w:t>
      </w:r>
      <w:r w:rsidDel="00000000" w:rsidR="00000000" w:rsidRPr="00000000">
        <w:rPr>
          <w:b w:val="1"/>
          <w:rtl w:val="0"/>
        </w:rPr>
        <w:t xml:space="preserve"> ValorMedioREF </w:t>
      </w:r>
      <w:r w:rsidDel="00000000" w:rsidR="00000000" w:rsidRPr="00000000">
        <w:rPr>
          <w:b w:val="1"/>
          <w:color w:val="434f54"/>
          <w:rtl w:val="0"/>
        </w:rPr>
        <w:t xml:space="preserve">=</w:t>
      </w:r>
      <w:r w:rsidDel="00000000" w:rsidR="00000000" w:rsidRPr="00000000">
        <w:rPr>
          <w:b w:val="1"/>
          <w:rtl w:val="0"/>
        </w:rPr>
        <w:t xml:space="preserve"> 530;            </w:t>
        <w:tab/>
      </w:r>
      <w:r w:rsidDel="00000000" w:rsidR="00000000" w:rsidRPr="00000000">
        <w:rPr>
          <w:b w:val="1"/>
          <w:color w:val="434f54"/>
          <w:rtl w:val="0"/>
        </w:rPr>
        <w:t xml:space="preserve">// Punto medio del pico de onda.</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int</w:t>
      </w:r>
      <w:r w:rsidDel="00000000" w:rsidR="00000000" w:rsidRPr="00000000">
        <w:rPr>
          <w:b w:val="1"/>
          <w:rtl w:val="0"/>
        </w:rPr>
        <w:t xml:space="preserve"> AnchoOndaValido </w:t>
      </w:r>
      <w:r w:rsidDel="00000000" w:rsidR="00000000" w:rsidRPr="00000000">
        <w:rPr>
          <w:b w:val="1"/>
          <w:color w:val="434f54"/>
          <w:rtl w:val="0"/>
        </w:rPr>
        <w:t xml:space="preserve">=</w:t>
      </w:r>
      <w:r w:rsidDel="00000000" w:rsidR="00000000" w:rsidRPr="00000000">
        <w:rPr>
          <w:b w:val="1"/>
          <w:rtl w:val="0"/>
        </w:rPr>
        <w:t xml:space="preserve"> 0;            </w:t>
        <w:tab/>
      </w:r>
      <w:r w:rsidDel="00000000" w:rsidR="00000000" w:rsidRPr="00000000">
        <w:rPr>
          <w:b w:val="1"/>
          <w:color w:val="434f54"/>
          <w:rtl w:val="0"/>
        </w:rPr>
        <w:t xml:space="preserve">// Ancho del pico de onda.</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boolean</w:t>
      </w:r>
      <w:r w:rsidDel="00000000" w:rsidR="00000000" w:rsidRPr="00000000">
        <w:rPr>
          <w:b w:val="1"/>
          <w:rtl w:val="0"/>
        </w:rPr>
        <w:t xml:space="preserve"> Primer_Pulso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true</w:t>
      </w:r>
      <w:r w:rsidDel="00000000" w:rsidR="00000000" w:rsidRPr="00000000">
        <w:rPr>
          <w:b w:val="1"/>
          <w:rtl w:val="0"/>
        </w:rPr>
        <w:t xml:space="preserve">;        </w:t>
        <w:tab/>
      </w:r>
      <w:r w:rsidDel="00000000" w:rsidR="00000000" w:rsidRPr="00000000">
        <w:rPr>
          <w:b w:val="1"/>
          <w:color w:val="434f54"/>
          <w:rtl w:val="0"/>
        </w:rPr>
        <w:t xml:space="preserve">// Primera porcion de pulso para el calculo del BPM (arreglo).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boolean</w:t>
      </w:r>
      <w:r w:rsidDel="00000000" w:rsidR="00000000" w:rsidRPr="00000000">
        <w:rPr>
          <w:b w:val="1"/>
          <w:rtl w:val="0"/>
        </w:rPr>
        <w:t xml:space="preserve"> Segundo_Pulso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false</w:t>
      </w:r>
      <w:r w:rsidDel="00000000" w:rsidR="00000000" w:rsidRPr="00000000">
        <w:rPr>
          <w:b w:val="1"/>
          <w:rtl w:val="0"/>
        </w:rPr>
        <w:t xml:space="preserve">;      </w:t>
        <w:tab/>
      </w:r>
      <w:r w:rsidDel="00000000" w:rsidR="00000000" w:rsidRPr="00000000">
        <w:rPr>
          <w:b w:val="1"/>
          <w:color w:val="434f54"/>
          <w:rtl w:val="0"/>
        </w:rPr>
        <w:t xml:space="preserve">// Segunda porcion de pulso para el registro del BPM (arreglo).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int</w:t>
      </w:r>
      <w:r w:rsidDel="00000000" w:rsidR="00000000" w:rsidRPr="00000000">
        <w:rPr>
          <w:b w:val="1"/>
          <w:rtl w:val="0"/>
        </w:rPr>
        <w:t xml:space="preserve"> Pin_Entrada_sensor </w:t>
      </w:r>
      <w:r w:rsidDel="00000000" w:rsidR="00000000" w:rsidRPr="00000000">
        <w:rPr>
          <w:b w:val="1"/>
          <w:color w:val="434f54"/>
          <w:rtl w:val="0"/>
        </w:rPr>
        <w:t xml:space="preserve">=</w:t>
      </w:r>
      <w:r w:rsidDel="00000000" w:rsidR="00000000" w:rsidRPr="00000000">
        <w:rPr>
          <w:b w:val="1"/>
          <w:rtl w:val="0"/>
        </w:rPr>
        <w:t xml:space="preserve"> 0;                  </w:t>
        <w:tab/>
      </w:r>
      <w:r w:rsidDel="00000000" w:rsidR="00000000" w:rsidRPr="00000000">
        <w:rPr>
          <w:b w:val="1"/>
          <w:color w:val="434f54"/>
          <w:rtl w:val="0"/>
        </w:rPr>
        <w:t xml:space="preserve">// Pin A0, donde se recibe la señal del sensor.</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int</w:t>
      </w:r>
      <w:r w:rsidDel="00000000" w:rsidR="00000000" w:rsidRPr="00000000">
        <w:rPr>
          <w:b w:val="1"/>
          <w:rtl w:val="0"/>
        </w:rPr>
        <w:t xml:space="preserve"> Pin_Desvanecimiento_LED_BUZZER </w:t>
      </w:r>
      <w:r w:rsidDel="00000000" w:rsidR="00000000" w:rsidRPr="00000000">
        <w:rPr>
          <w:b w:val="1"/>
          <w:color w:val="434f54"/>
          <w:rtl w:val="0"/>
        </w:rPr>
        <w:t xml:space="preserve">=</w:t>
      </w:r>
      <w:r w:rsidDel="00000000" w:rsidR="00000000" w:rsidRPr="00000000">
        <w:rPr>
          <w:b w:val="1"/>
          <w:rtl w:val="0"/>
        </w:rPr>
        <w:t xml:space="preserve"> 13;         </w:t>
      </w:r>
      <w:r w:rsidDel="00000000" w:rsidR="00000000" w:rsidRPr="00000000">
        <w:rPr>
          <w:b w:val="1"/>
          <w:color w:val="434f54"/>
          <w:rtl w:val="0"/>
        </w:rPr>
        <w:t xml:space="preserve">// Pin 13, donde emite un sonido o luz en cada pulso.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434f54"/>
          <w:rtl w:val="0"/>
        </w:rPr>
        <w:t xml:space="preserve">// Volatile Variables, es un tipo variable que cuando ya es usada se desecha el valor que contine y toma uno nuevo.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434f54"/>
          <w:rtl w:val="0"/>
        </w:rPr>
        <w:t xml:space="preserve">// Mediante volatile se actualizan los datos tomados</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boolean</w:t>
      </w:r>
      <w:r w:rsidDel="00000000" w:rsidR="00000000" w:rsidRPr="00000000">
        <w:rPr>
          <w:b w:val="1"/>
          <w:rtl w:val="0"/>
        </w:rPr>
        <w:t xml:space="preserve"> Q_S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false</w:t>
      </w:r>
      <w:r w:rsidDel="00000000" w:rsidR="00000000" w:rsidRPr="00000000">
        <w:rPr>
          <w:b w:val="1"/>
          <w:rtl w:val="0"/>
        </w:rPr>
        <w:t xml:space="preserve">;</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int</w:t>
      </w:r>
      <w:r w:rsidDel="00000000" w:rsidR="00000000" w:rsidRPr="00000000">
        <w:rPr>
          <w:b w:val="1"/>
          <w:rtl w:val="0"/>
        </w:rPr>
        <w:t xml:space="preserve"> BPM;                            </w:t>
        <w:tab/>
      </w:r>
      <w:r w:rsidDel="00000000" w:rsidR="00000000" w:rsidRPr="00000000">
        <w:rPr>
          <w:b w:val="1"/>
          <w:color w:val="434f54"/>
          <w:rtl w:val="0"/>
        </w:rPr>
        <w:t xml:space="preserve">// Pulsos por Minuto se actualiza constantemente.                                         </w:t>
        <w:tab/>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int</w:t>
      </w:r>
      <w:r w:rsidDel="00000000" w:rsidR="00000000" w:rsidRPr="00000000">
        <w:rPr>
          <w:b w:val="1"/>
          <w:rtl w:val="0"/>
        </w:rPr>
        <w:t xml:space="preserve"> signal_sensor;                  </w:t>
        <w:tab/>
      </w:r>
      <w:r w:rsidDel="00000000" w:rsidR="00000000" w:rsidRPr="00000000">
        <w:rPr>
          <w:b w:val="1"/>
          <w:color w:val="434f54"/>
          <w:rtl w:val="0"/>
        </w:rPr>
        <w:t xml:space="preserve">// Almacena todos los datos enviados por el sensor.</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int</w:t>
      </w:r>
      <w:r w:rsidDel="00000000" w:rsidR="00000000" w:rsidRPr="00000000">
        <w:rPr>
          <w:b w:val="1"/>
          <w:rtl w:val="0"/>
        </w:rPr>
        <w:t xml:space="preserve"> IBI </w:t>
      </w:r>
      <w:r w:rsidDel="00000000" w:rsidR="00000000" w:rsidRPr="00000000">
        <w:rPr>
          <w:b w:val="1"/>
          <w:color w:val="434f54"/>
          <w:rtl w:val="0"/>
        </w:rPr>
        <w:t xml:space="preserve">=</w:t>
      </w:r>
      <w:r w:rsidDel="00000000" w:rsidR="00000000" w:rsidRPr="00000000">
        <w:rPr>
          <w:b w:val="1"/>
          <w:rtl w:val="0"/>
        </w:rPr>
        <w:t xml:space="preserve"> 600;                      </w:t>
        <w:tab/>
      </w:r>
      <w:r w:rsidDel="00000000" w:rsidR="00000000" w:rsidRPr="00000000">
        <w:rPr>
          <w:b w:val="1"/>
          <w:color w:val="434f54"/>
          <w:rtl w:val="0"/>
        </w:rPr>
        <w:t xml:space="preserve">// Almacena el tiempo entre cada de pulso (Valor 600 de referencia).</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volatile</w:t>
      </w:r>
      <w:r w:rsidDel="00000000" w:rsidR="00000000" w:rsidRPr="00000000">
        <w:rPr>
          <w:b w:val="1"/>
          <w:rtl w:val="0"/>
        </w:rPr>
        <w:t xml:space="preserve"> </w:t>
      </w:r>
      <w:r w:rsidDel="00000000" w:rsidR="00000000" w:rsidRPr="00000000">
        <w:rPr>
          <w:b w:val="1"/>
          <w:color w:val="00979c"/>
          <w:rtl w:val="0"/>
        </w:rPr>
        <w:t xml:space="preserve">boolean</w:t>
      </w:r>
      <w:r w:rsidDel="00000000" w:rsidR="00000000" w:rsidRPr="00000000">
        <w:rPr>
          <w:b w:val="1"/>
          <w:rtl w:val="0"/>
        </w:rPr>
        <w:t xml:space="preserve"> 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false</w:t>
      </w:r>
      <w:r w:rsidDel="00000000" w:rsidR="00000000" w:rsidRPr="00000000">
        <w:rPr>
          <w:b w:val="1"/>
          <w:rtl w:val="0"/>
        </w:rPr>
        <w:t xml:space="preserve">;              </w:t>
        <w:tab/>
      </w:r>
      <w:r w:rsidDel="00000000" w:rsidR="00000000" w:rsidRPr="00000000">
        <w:rPr>
          <w:b w:val="1"/>
          <w:color w:val="434f54"/>
          <w:rtl w:val="0"/>
        </w:rPr>
        <w:t xml:space="preserve">// Para la deteccion de pulso valido.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rtl w:val="0"/>
        </w:rPr>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void</w:t>
      </w:r>
      <w:r w:rsidDel="00000000" w:rsidR="00000000" w:rsidRPr="00000000">
        <w:rPr>
          <w:b w:val="1"/>
          <w:rtl w:val="0"/>
        </w:rPr>
        <w:t xml:space="preserve"> </w:t>
      </w:r>
      <w:r w:rsidDel="00000000" w:rsidR="00000000" w:rsidRPr="00000000">
        <w:rPr>
          <w:b w:val="1"/>
          <w:color w:val="5e6d03"/>
          <w:rtl w:val="0"/>
        </w:rPr>
        <w:t xml:space="preserve">setup</w:t>
      </w:r>
      <w:r w:rsidDel="00000000" w:rsidR="00000000" w:rsidRPr="00000000">
        <w:rPr>
          <w:b w:val="1"/>
          <w:rtl w:val="0"/>
        </w:rPr>
        <w:t xml:space="preserve">() {                               </w:t>
        <w:tab/>
      </w:r>
      <w:r w:rsidDel="00000000" w:rsidR="00000000" w:rsidRPr="00000000">
        <w:rPr>
          <w:b w:val="1"/>
          <w:color w:val="434f54"/>
          <w:rtl w:val="0"/>
        </w:rPr>
        <w:t xml:space="preserve">//setup() es la parte encargada de recoger la configuración.</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d35400"/>
          <w:rtl w:val="0"/>
        </w:rPr>
        <w:t xml:space="preserve">pinMode</w:t>
      </w:r>
      <w:r w:rsidDel="00000000" w:rsidR="00000000" w:rsidRPr="00000000">
        <w:rPr>
          <w:b w:val="1"/>
          <w:rtl w:val="0"/>
        </w:rPr>
        <w:t xml:space="preserve">(Pin_Desvanecimiento_LED_BUZZER</w:t>
      </w:r>
      <w:r w:rsidDel="00000000" w:rsidR="00000000" w:rsidRPr="00000000">
        <w:rPr>
          <w:b w:val="1"/>
          <w:color w:val="434f54"/>
          <w:rtl w:val="0"/>
        </w:rPr>
        <w:t xml:space="preserve">,</w:t>
      </w:r>
      <w:r w:rsidDel="00000000" w:rsidR="00000000" w:rsidRPr="00000000">
        <w:rPr>
          <w:b w:val="1"/>
          <w:color w:val="00979c"/>
          <w:rtl w:val="0"/>
        </w:rPr>
        <w:t xml:space="preserve">OUTPUT</w:t>
      </w:r>
      <w:r w:rsidDel="00000000" w:rsidR="00000000" w:rsidRPr="00000000">
        <w:rPr>
          <w:b w:val="1"/>
          <w:rtl w:val="0"/>
        </w:rPr>
        <w:t xml:space="preserve">); </w:t>
      </w:r>
      <w:r w:rsidDel="00000000" w:rsidR="00000000" w:rsidRPr="00000000">
        <w:rPr>
          <w:b w:val="1"/>
          <w:color w:val="434f54"/>
          <w:rtl w:val="0"/>
        </w:rPr>
        <w:t xml:space="preserve">// Declaramos el LED o Buzzer que se acciona por cada pulso.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d35400"/>
          <w:rtl w:val="0"/>
        </w:rPr>
        <w:t xml:space="preserve">Serial</w:t>
      </w:r>
      <w:r w:rsidDel="00000000" w:rsidR="00000000" w:rsidRPr="00000000">
        <w:rPr>
          <w:b w:val="1"/>
          <w:color w:val="434f54"/>
          <w:rtl w:val="0"/>
        </w:rPr>
        <w:t xml:space="preserve">.</w:t>
      </w:r>
      <w:r w:rsidDel="00000000" w:rsidR="00000000" w:rsidRPr="00000000">
        <w:rPr>
          <w:b w:val="1"/>
          <w:color w:val="d35400"/>
          <w:rtl w:val="0"/>
        </w:rPr>
        <w:t xml:space="preserve">begin</w:t>
      </w:r>
      <w:r w:rsidDel="00000000" w:rsidR="00000000" w:rsidRPr="00000000">
        <w:rPr>
          <w:b w:val="1"/>
          <w:rtl w:val="0"/>
        </w:rPr>
        <w:t xml:space="preserve">(9600);                         </w:t>
        <w:tab/>
      </w:r>
      <w:r w:rsidDel="00000000" w:rsidR="00000000" w:rsidRPr="00000000">
        <w:rPr>
          <w:b w:val="1"/>
          <w:color w:val="434f54"/>
          <w:rtl w:val="0"/>
        </w:rPr>
        <w:t xml:space="preserve">// Velocidad muestreo o toma de datos del arduino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interruptSetup();                           </w:t>
        <w:tab/>
      </w:r>
      <w:r w:rsidDel="00000000" w:rsidR="00000000" w:rsidRPr="00000000">
        <w:rPr>
          <w:b w:val="1"/>
          <w:color w:val="434f54"/>
          <w:rtl w:val="0"/>
        </w:rPr>
        <w:t xml:space="preserve">// Metodo que ejecuta la configuracion inicial del interrupt.</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tab/>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void</w:t>
      </w:r>
      <w:r w:rsidDel="00000000" w:rsidR="00000000" w:rsidRPr="00000000">
        <w:rPr>
          <w:b w:val="1"/>
          <w:rtl w:val="0"/>
        </w:rPr>
        <w:t xml:space="preserve"> interruptSetup(){                       </w:t>
        <w:tab/>
      </w:r>
      <w:r w:rsidDel="00000000" w:rsidR="00000000" w:rsidRPr="00000000">
        <w:rPr>
          <w:b w:val="1"/>
          <w:color w:val="434f54"/>
          <w:rtl w:val="0"/>
        </w:rPr>
        <w:t xml:space="preserve">//CONFIGURACION</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TCCR2A </w:t>
      </w:r>
      <w:r w:rsidDel="00000000" w:rsidR="00000000" w:rsidRPr="00000000">
        <w:rPr>
          <w:b w:val="1"/>
          <w:color w:val="434f54"/>
          <w:rtl w:val="0"/>
        </w:rPr>
        <w:t xml:space="preserve">=</w:t>
      </w:r>
      <w:r w:rsidDel="00000000" w:rsidR="00000000" w:rsidRPr="00000000">
        <w:rPr>
          <w:b w:val="1"/>
          <w:rtl w:val="0"/>
        </w:rPr>
        <w:t xml:space="preserve"> 2;</w:t>
        <w:tab/>
      </w:r>
      <w:r w:rsidDel="00000000" w:rsidR="00000000" w:rsidRPr="00000000">
        <w:rPr>
          <w:b w:val="1"/>
          <w:color w:val="434f54"/>
          <w:rtl w:val="0"/>
        </w:rPr>
        <w:t xml:space="preserve">// Desactiva la modulacion de onda en los pines 3 y 11, y va al CTC modo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TCCR2B </w:t>
      </w:r>
      <w:r w:rsidDel="00000000" w:rsidR="00000000" w:rsidRPr="00000000">
        <w:rPr>
          <w:b w:val="1"/>
          <w:color w:val="434f54"/>
          <w:rtl w:val="0"/>
        </w:rPr>
        <w:t xml:space="preserve">=</w:t>
      </w:r>
      <w:r w:rsidDel="00000000" w:rsidR="00000000" w:rsidRPr="00000000">
        <w:rPr>
          <w:b w:val="1"/>
          <w:rtl w:val="0"/>
        </w:rPr>
        <w:t xml:space="preserve"> 6;</w:t>
        <w:tab/>
      </w:r>
      <w:r w:rsidDel="00000000" w:rsidR="00000000" w:rsidRPr="00000000">
        <w:rPr>
          <w:b w:val="1"/>
          <w:color w:val="434f54"/>
          <w:rtl w:val="0"/>
        </w:rPr>
        <w:t xml:space="preserve">// no forzar la comparacio preescalar a 256</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OCR2A </w:t>
      </w:r>
      <w:r w:rsidDel="00000000" w:rsidR="00000000" w:rsidRPr="00000000">
        <w:rPr>
          <w:b w:val="1"/>
          <w:color w:val="434f54"/>
          <w:rtl w:val="0"/>
        </w:rPr>
        <w:t xml:space="preserve">=</w:t>
      </w:r>
      <w:r w:rsidDel="00000000" w:rsidR="00000000" w:rsidRPr="00000000">
        <w:rPr>
          <w:b w:val="1"/>
          <w:rtl w:val="0"/>
        </w:rPr>
        <w:t xml:space="preserve"> 124;   </w:t>
      </w:r>
      <w:r w:rsidDel="00000000" w:rsidR="00000000" w:rsidRPr="00000000">
        <w:rPr>
          <w:b w:val="1"/>
          <w:color w:val="434f54"/>
          <w:rtl w:val="0"/>
        </w:rPr>
        <w:t xml:space="preserve">// Cantidad de ciclos 124 a 500Mhz</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TIMSK2 </w:t>
      </w:r>
      <w:r w:rsidDel="00000000" w:rsidR="00000000" w:rsidRPr="00000000">
        <w:rPr>
          <w:b w:val="1"/>
          <w:color w:val="434f54"/>
          <w:rtl w:val="0"/>
        </w:rPr>
        <w:t xml:space="preserve">=</w:t>
      </w:r>
      <w:r w:rsidDel="00000000" w:rsidR="00000000" w:rsidRPr="00000000">
        <w:rPr>
          <w:b w:val="1"/>
          <w:rtl w:val="0"/>
        </w:rPr>
        <w:t xml:space="preserve"> 2;</w:t>
        <w:tab/>
      </w:r>
      <w:r w:rsidDel="00000000" w:rsidR="00000000" w:rsidRPr="00000000">
        <w:rPr>
          <w:b w:val="1"/>
          <w:color w:val="434f54"/>
          <w:rtl w:val="0"/>
        </w:rPr>
        <w:t xml:space="preserve">// ACTIVA LAS PAUSA  DEL MARCADOR ENTRE EL (timer)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sei();     </w:t>
        <w:tab/>
      </w:r>
      <w:r w:rsidDel="00000000" w:rsidR="00000000" w:rsidRPr="00000000">
        <w:rPr>
          <w:b w:val="1"/>
          <w:color w:val="434f54"/>
          <w:rtl w:val="0"/>
        </w:rPr>
        <w:t xml:space="preserve">// DEFINE GLOBALMENTE LOS PARAMETROS ESTALECIDOS ARRIBA INICIANDOSE</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00979c"/>
          <w:rtl w:val="0"/>
        </w:rPr>
        <w:t xml:space="preserve">void</w:t>
      </w:r>
      <w:r w:rsidDel="00000000" w:rsidR="00000000" w:rsidRPr="00000000">
        <w:rPr>
          <w:b w:val="1"/>
          <w:rtl w:val="0"/>
        </w:rPr>
        <w:t xml:space="preserve"> </w:t>
      </w:r>
      <w:r w:rsidDel="00000000" w:rsidR="00000000" w:rsidRPr="00000000">
        <w:rPr>
          <w:b w:val="1"/>
          <w:color w:val="5e6d03"/>
          <w:rtl w:val="0"/>
        </w:rPr>
        <w:t xml:space="preserve">loop</w:t>
      </w:r>
      <w:r w:rsidDel="00000000" w:rsidR="00000000" w:rsidRPr="00000000">
        <w:rPr>
          <w:b w:val="1"/>
          <w:rtl w:val="0"/>
        </w:rPr>
        <w:t xml:space="preserve">() { </w:t>
        <w:tab/>
      </w:r>
      <w:r w:rsidDel="00000000" w:rsidR="00000000" w:rsidRPr="00000000">
        <w:rPr>
          <w:b w:val="1"/>
          <w:color w:val="434f54"/>
          <w:rtl w:val="0"/>
        </w:rPr>
        <w:t xml:space="preserve">// Metodo principal que se ejecuta varias veces.</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r>
      <w:r w:rsidDel="00000000" w:rsidR="00000000" w:rsidRPr="00000000">
        <w:rPr>
          <w:b w:val="1"/>
          <w:color w:val="434f54"/>
          <w:rtl w:val="0"/>
        </w:rPr>
        <w:t xml:space="preserve">// NOTA! ESTE SE EJECUTA SIMULTANEAMENTE CON EL INTERRUPT.</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serialOutput();</w:t>
      </w:r>
      <w:r w:rsidDel="00000000" w:rsidR="00000000" w:rsidRPr="00000000">
        <w:rPr>
          <w:b w:val="1"/>
          <w:color w:val="434f54"/>
          <w:rtl w:val="0"/>
        </w:rPr>
        <w:t xml:space="preserve">// Metodo de salida (muestra los valores finales).                            </w:t>
        <w:tab/>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d35400"/>
          <w:rtl w:val="0"/>
        </w:rPr>
        <w:t xml:space="preserve">delay</w:t>
      </w:r>
      <w:r w:rsidDel="00000000" w:rsidR="00000000" w:rsidRPr="00000000">
        <w:rPr>
          <w:b w:val="1"/>
          <w:rtl w:val="0"/>
        </w:rPr>
        <w:t xml:space="preserve">(1.67); } </w:t>
      </w:r>
      <w:r w:rsidDel="00000000" w:rsidR="00000000" w:rsidRPr="00000000">
        <w:rPr>
          <w:b w:val="1"/>
          <w:color w:val="434f54"/>
          <w:rtl w:val="0"/>
        </w:rPr>
        <w:t xml:space="preserve">// Tiempo de espera en mili-segundos.</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ab/>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r w:rsidDel="00000000" w:rsidR="00000000" w:rsidRPr="00000000">
        <w:rPr>
          <w:b w:val="1"/>
          <w:color w:val="00979c"/>
          <w:rtl w:val="0"/>
        </w:rPr>
        <w:t xml:space="preserve">void</w:t>
      </w:r>
      <w:r w:rsidDel="00000000" w:rsidR="00000000" w:rsidRPr="00000000">
        <w:rPr>
          <w:b w:val="1"/>
          <w:rtl w:val="0"/>
        </w:rPr>
        <w:t xml:space="preserve"> serialOutput(){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d35400"/>
          <w:rtl w:val="0"/>
        </w:rPr>
        <w:t xml:space="preserve">Serial</w:t>
      </w:r>
      <w:r w:rsidDel="00000000" w:rsidR="00000000" w:rsidRPr="00000000">
        <w:rPr>
          <w:b w:val="1"/>
          <w:color w:val="434f54"/>
          <w:rtl w:val="0"/>
        </w:rPr>
        <w:t xml:space="preserve">.</w:t>
      </w:r>
      <w:r w:rsidDel="00000000" w:rsidR="00000000" w:rsidRPr="00000000">
        <w:rPr>
          <w:b w:val="1"/>
          <w:color w:val="d35400"/>
          <w:rtl w:val="0"/>
        </w:rPr>
        <w:t xml:space="preserve">print</w:t>
      </w:r>
      <w:r w:rsidDel="00000000" w:rsidR="00000000" w:rsidRPr="00000000">
        <w:rPr>
          <w:b w:val="1"/>
          <w:rtl w:val="0"/>
        </w:rPr>
        <w:t xml:space="preserve">(</w:t>
      </w:r>
      <w:r w:rsidDel="00000000" w:rsidR="00000000" w:rsidRPr="00000000">
        <w:rPr>
          <w:b w:val="1"/>
          <w:color w:val="005c5f"/>
          <w:rtl w:val="0"/>
        </w:rPr>
        <w:t xml:space="preserve">"E"</w:t>
      </w:r>
      <w:r w:rsidDel="00000000" w:rsidR="00000000" w:rsidRPr="00000000">
        <w:rPr>
          <w:b w:val="1"/>
          <w:rtl w:val="0"/>
        </w:rPr>
        <w:t xml:space="preserve">);  </w:t>
      </w:r>
      <w:r w:rsidDel="00000000" w:rsidR="00000000" w:rsidRPr="00000000">
        <w:rPr>
          <w:b w:val="1"/>
          <w:color w:val="434f54"/>
          <w:rtl w:val="0"/>
        </w:rPr>
        <w:t xml:space="preserve">// "E" indica el inicio de valores en la app.</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d35400"/>
          <w:rtl w:val="0"/>
        </w:rPr>
        <w:t xml:space="preserve">Serial</w:t>
      </w:r>
      <w:r w:rsidDel="00000000" w:rsidR="00000000" w:rsidRPr="00000000">
        <w:rPr>
          <w:b w:val="1"/>
          <w:color w:val="434f54"/>
          <w:rtl w:val="0"/>
        </w:rPr>
        <w:t xml:space="preserve">.</w:t>
      </w:r>
      <w:r w:rsidDel="00000000" w:rsidR="00000000" w:rsidRPr="00000000">
        <w:rPr>
          <w:b w:val="1"/>
          <w:color w:val="d35400"/>
          <w:rtl w:val="0"/>
        </w:rPr>
        <w:t xml:space="preserve">print</w:t>
      </w:r>
      <w:r w:rsidDel="00000000" w:rsidR="00000000" w:rsidRPr="00000000">
        <w:rPr>
          <w:b w:val="1"/>
          <w:rtl w:val="0"/>
        </w:rPr>
        <w:t xml:space="preserve">(BPM);  </w:t>
      </w:r>
      <w:r w:rsidDel="00000000" w:rsidR="00000000" w:rsidRPr="00000000">
        <w:rPr>
          <w:b w:val="1"/>
          <w:color w:val="434f54"/>
          <w:rtl w:val="0"/>
        </w:rPr>
        <w:t xml:space="preserve">// Valor de ulsos por minuto.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d35400"/>
          <w:rtl w:val="0"/>
        </w:rPr>
        <w:t xml:space="preserve">Serial</w:t>
      </w:r>
      <w:r w:rsidDel="00000000" w:rsidR="00000000" w:rsidRPr="00000000">
        <w:rPr>
          <w:b w:val="1"/>
          <w:color w:val="434f54"/>
          <w:rtl w:val="0"/>
        </w:rPr>
        <w:t xml:space="preserve">.</w:t>
      </w:r>
      <w:r w:rsidDel="00000000" w:rsidR="00000000" w:rsidRPr="00000000">
        <w:rPr>
          <w:b w:val="1"/>
          <w:color w:val="d35400"/>
          <w:rtl w:val="0"/>
        </w:rPr>
        <w:t xml:space="preserve">print</w:t>
      </w:r>
      <w:r w:rsidDel="00000000" w:rsidR="00000000" w:rsidRPr="00000000">
        <w:rPr>
          <w:b w:val="1"/>
          <w:rtl w:val="0"/>
        </w:rPr>
        <w:t xml:space="preserve">(</w:t>
      </w:r>
      <w:r w:rsidDel="00000000" w:rsidR="00000000" w:rsidRPr="00000000">
        <w:rPr>
          <w:b w:val="1"/>
          <w:color w:val="005c5f"/>
          <w:rtl w:val="0"/>
        </w:rPr>
        <w:t xml:space="preserve">","</w:t>
      </w:r>
      <w:r w:rsidDel="00000000" w:rsidR="00000000" w:rsidRPr="00000000">
        <w:rPr>
          <w:b w:val="1"/>
          <w:rtl w:val="0"/>
        </w:rPr>
        <w:t xml:space="preserve">);  </w:t>
      </w:r>
      <w:r w:rsidDel="00000000" w:rsidR="00000000" w:rsidRPr="00000000">
        <w:rPr>
          <w:b w:val="1"/>
          <w:color w:val="434f54"/>
          <w:rtl w:val="0"/>
        </w:rPr>
        <w:t xml:space="preserve">// "," Separacion de un dato en la app y monitor Serie.</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d35400"/>
          <w:rtl w:val="0"/>
        </w:rPr>
        <w:t xml:space="preserve">Serial</w:t>
      </w:r>
      <w:r w:rsidDel="00000000" w:rsidR="00000000" w:rsidRPr="00000000">
        <w:rPr>
          <w:b w:val="1"/>
          <w:color w:val="434f54"/>
          <w:rtl w:val="0"/>
        </w:rPr>
        <w:t xml:space="preserve">.</w:t>
      </w:r>
      <w:r w:rsidDel="00000000" w:rsidR="00000000" w:rsidRPr="00000000">
        <w:rPr>
          <w:b w:val="1"/>
          <w:color w:val="d35400"/>
          <w:rtl w:val="0"/>
        </w:rPr>
        <w:t xml:space="preserve">print</w:t>
      </w:r>
      <w:r w:rsidDel="00000000" w:rsidR="00000000" w:rsidRPr="00000000">
        <w:rPr>
          <w:b w:val="1"/>
          <w:rtl w:val="0"/>
        </w:rPr>
        <w:t xml:space="preserve">(IBI);  </w:t>
      </w:r>
      <w:r w:rsidDel="00000000" w:rsidR="00000000" w:rsidRPr="00000000">
        <w:rPr>
          <w:b w:val="1"/>
          <w:color w:val="434f54"/>
          <w:rtl w:val="0"/>
        </w:rPr>
        <w:t xml:space="preserve">// Tiempo transcurrido entre pulsos(ms).</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d35400"/>
          <w:rtl w:val="0"/>
        </w:rPr>
        <w:t xml:space="preserve">Serial</w:t>
      </w:r>
      <w:r w:rsidDel="00000000" w:rsidR="00000000" w:rsidRPr="00000000">
        <w:rPr>
          <w:b w:val="1"/>
          <w:color w:val="434f54"/>
          <w:rtl w:val="0"/>
        </w:rPr>
        <w:t xml:space="preserve">.</w:t>
      </w:r>
      <w:r w:rsidDel="00000000" w:rsidR="00000000" w:rsidRPr="00000000">
        <w:rPr>
          <w:b w:val="1"/>
          <w:color w:val="d35400"/>
          <w:rtl w:val="0"/>
        </w:rPr>
        <w:t xml:space="preserve">print</w:t>
      </w:r>
      <w:r w:rsidDel="00000000" w:rsidR="00000000" w:rsidRPr="00000000">
        <w:rPr>
          <w:b w:val="1"/>
          <w:rtl w:val="0"/>
        </w:rPr>
        <w:t xml:space="preserve">(</w:t>
      </w:r>
      <w:r w:rsidDel="00000000" w:rsidR="00000000" w:rsidRPr="00000000">
        <w:rPr>
          <w:b w:val="1"/>
          <w:color w:val="005c5f"/>
          <w:rtl w:val="0"/>
        </w:rPr>
        <w:t xml:space="preserve">","</w:t>
      </w:r>
      <w:r w:rsidDel="00000000" w:rsidR="00000000" w:rsidRPr="00000000">
        <w:rPr>
          <w:b w:val="1"/>
          <w:rtl w:val="0"/>
        </w:rPr>
        <w:t xml:space="preserve">);  </w:t>
      </w:r>
      <w:r w:rsidDel="00000000" w:rsidR="00000000" w:rsidRPr="00000000">
        <w:rPr>
          <w:b w:val="1"/>
          <w:color w:val="434f54"/>
          <w:rtl w:val="0"/>
        </w:rPr>
        <w:t xml:space="preserve">// "," Separacion de un dato en la app y monitor Serie.</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r w:rsidDel="00000000" w:rsidR="00000000" w:rsidRPr="00000000">
        <w:rPr>
          <w:b w:val="1"/>
          <w:color w:val="d35400"/>
          <w:rtl w:val="0"/>
        </w:rPr>
        <w:t xml:space="preserve">Serial</w:t>
      </w:r>
      <w:r w:rsidDel="00000000" w:rsidR="00000000" w:rsidRPr="00000000">
        <w:rPr>
          <w:b w:val="1"/>
          <w:color w:val="434f54"/>
          <w:rtl w:val="0"/>
        </w:rPr>
        <w:t xml:space="preserve">.</w:t>
      </w:r>
      <w:r w:rsidDel="00000000" w:rsidR="00000000" w:rsidRPr="00000000">
        <w:rPr>
          <w:b w:val="1"/>
          <w:color w:val="d35400"/>
          <w:rtl w:val="0"/>
        </w:rPr>
        <w:t xml:space="preserve">println</w:t>
      </w:r>
      <w:r w:rsidDel="00000000" w:rsidR="00000000" w:rsidRPr="00000000">
        <w:rPr>
          <w:b w:val="1"/>
          <w:rtl w:val="0"/>
        </w:rPr>
        <w:t xml:space="preserve">(signal_sensor);</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tab/>
        <w:t xml:space="preserve">}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color w:val="434f54"/>
          <w:rtl w:val="0"/>
        </w:rPr>
        <w:t xml:space="preserve">// Rutina de servicio de interrupcion:ISR. </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ISR(TIMER2_COMPA_vect){              </w:t>
        <w:tab/>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cli();                                     </w:t>
        <w:tab/>
      </w:r>
      <w:r w:rsidDel="00000000" w:rsidR="00000000" w:rsidRPr="00000000">
        <w:rPr>
          <w:b w:val="1"/>
          <w:color w:val="434f54"/>
          <w:rtl w:val="0"/>
        </w:rPr>
        <w:t xml:space="preserve">// Detiene el servicio de interrupcion de rutina (ISR).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signal_sensor</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d35400"/>
          <w:rtl w:val="0"/>
        </w:rPr>
        <w:t xml:space="preserve">analogRead</w:t>
      </w:r>
      <w:r w:rsidDel="00000000" w:rsidR="00000000" w:rsidRPr="00000000">
        <w:rPr>
          <w:b w:val="1"/>
          <w:rtl w:val="0"/>
        </w:rPr>
        <w:t xml:space="preserve">(Pin_Entrada_sensor); </w:t>
      </w:r>
      <w:r w:rsidDel="00000000" w:rsidR="00000000" w:rsidRPr="00000000">
        <w:rPr>
          <w:b w:val="1"/>
          <w:color w:val="434f54"/>
          <w:rtl w:val="0"/>
        </w:rPr>
        <w:t xml:space="preserve">// Lectura del valor arrojado por el sensor.</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Respaldo_Conteo </w:t>
      </w:r>
      <w:r w:rsidDel="00000000" w:rsidR="00000000" w:rsidRPr="00000000">
        <w:rPr>
          <w:b w:val="1"/>
          <w:color w:val="434f54"/>
          <w:rtl w:val="0"/>
        </w:rPr>
        <w:t xml:space="preserve">+=</w:t>
      </w:r>
      <w:r w:rsidDel="00000000" w:rsidR="00000000" w:rsidRPr="00000000">
        <w:rPr>
          <w:b w:val="1"/>
          <w:rtl w:val="0"/>
        </w:rPr>
        <w:t xml:space="preserve"> 2;                          </w:t>
      </w:r>
      <w:r w:rsidDel="00000000" w:rsidR="00000000" w:rsidRPr="00000000">
        <w:rPr>
          <w:b w:val="1"/>
          <w:color w:val="434f54"/>
          <w:rtl w:val="0"/>
        </w:rPr>
        <w:t xml:space="preserve">// Lleva un conteo auxiliar acumulado a 2 por ciclo.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00979c"/>
          <w:rtl w:val="0"/>
        </w:rPr>
        <w:t xml:space="preserve">int</w:t>
      </w:r>
      <w:r w:rsidDel="00000000" w:rsidR="00000000" w:rsidRPr="00000000">
        <w:rPr>
          <w:b w:val="1"/>
          <w:rtl w:val="0"/>
        </w:rPr>
        <w:t xml:space="preserve"> N </w:t>
      </w:r>
      <w:r w:rsidDel="00000000" w:rsidR="00000000" w:rsidRPr="00000000">
        <w:rPr>
          <w:b w:val="1"/>
          <w:color w:val="434f54"/>
          <w:rtl w:val="0"/>
        </w:rPr>
        <w:t xml:space="preserve">=</w:t>
      </w:r>
      <w:r w:rsidDel="00000000" w:rsidR="00000000" w:rsidRPr="00000000">
        <w:rPr>
          <w:b w:val="1"/>
          <w:rtl w:val="0"/>
        </w:rPr>
        <w:t xml:space="preserve"> Respaldo_Conteo </w:t>
      </w:r>
      <w:r w:rsidDel="00000000" w:rsidR="00000000" w:rsidRPr="00000000">
        <w:rPr>
          <w:b w:val="1"/>
          <w:color w:val="434f54"/>
          <w:rtl w:val="0"/>
        </w:rPr>
        <w:t xml:space="preserve">-</w:t>
      </w:r>
      <w:r w:rsidDel="00000000" w:rsidR="00000000" w:rsidRPr="00000000">
        <w:rPr>
          <w:b w:val="1"/>
          <w:rtl w:val="0"/>
        </w:rPr>
        <w:t xml:space="preserve"> Momento_UltimoPulso; </w:t>
      </w:r>
      <w:r w:rsidDel="00000000" w:rsidR="00000000" w:rsidRPr="00000000">
        <w:rPr>
          <w:b w:val="1"/>
          <w:color w:val="434f54"/>
          <w:rtl w:val="0"/>
        </w:rPr>
        <w:t xml:space="preserve">// "N" registra el tiempo despues de el ultimo pulso.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434f54"/>
          <w:rtl w:val="0"/>
        </w:rPr>
        <w:t xml:space="preserve">// encuetra un pico optimo donte empezar los calculos del pulso  cardiaco.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5e6d03"/>
          <w:rtl w:val="0"/>
        </w:rPr>
        <w:t xml:space="preserve">if</w:t>
      </w:r>
      <w:r w:rsidDel="00000000" w:rsidR="00000000" w:rsidRPr="00000000">
        <w:rPr>
          <w:b w:val="1"/>
          <w:rtl w:val="0"/>
        </w:rPr>
        <w:t xml:space="preserve">(signal_sensor</w:t>
      </w:r>
      <w:r w:rsidDel="00000000" w:rsidR="00000000" w:rsidRPr="00000000">
        <w:rPr>
          <w:b w:val="1"/>
          <w:color w:val="434f54"/>
          <w:rtl w:val="0"/>
        </w:rPr>
        <w:t xml:space="preserve">&lt;</w:t>
      </w:r>
      <w:r w:rsidDel="00000000" w:rsidR="00000000" w:rsidRPr="00000000">
        <w:rPr>
          <w:b w:val="1"/>
          <w:rtl w:val="0"/>
        </w:rPr>
        <w:t xml:space="preserve"> ValorMedioREF </w:t>
      </w:r>
      <w:r w:rsidDel="00000000" w:rsidR="00000000" w:rsidRPr="00000000">
        <w:rPr>
          <w:b w:val="1"/>
          <w:color w:val="434f54"/>
          <w:rtl w:val="0"/>
        </w:rPr>
        <w:t xml:space="preserve">&amp;&amp;</w:t>
      </w:r>
      <w:r w:rsidDel="00000000" w:rsidR="00000000" w:rsidRPr="00000000">
        <w:rPr>
          <w:b w:val="1"/>
          <w:rtl w:val="0"/>
        </w:rPr>
        <w:t xml:space="preserve"> N </w:t>
      </w:r>
      <w:r w:rsidDel="00000000" w:rsidR="00000000" w:rsidRPr="00000000">
        <w:rPr>
          <w:b w:val="1"/>
          <w:color w:val="434f54"/>
          <w:rtl w:val="0"/>
        </w:rPr>
        <w:t xml:space="preserve">&gt;</w:t>
      </w:r>
      <w:r w:rsidDel="00000000" w:rsidR="00000000" w:rsidRPr="00000000">
        <w:rPr>
          <w:b w:val="1"/>
          <w:rtl w:val="0"/>
        </w:rPr>
        <w:t xml:space="preserve"> (IBI</w:t>
      </w:r>
      <w:r w:rsidDel="00000000" w:rsidR="00000000" w:rsidRPr="00000000">
        <w:rPr>
          <w:b w:val="1"/>
          <w:color w:val="434f54"/>
          <w:rtl w:val="0"/>
        </w:rPr>
        <w:t xml:space="preserve">/</w:t>
      </w:r>
      <w:r w:rsidDel="00000000" w:rsidR="00000000" w:rsidRPr="00000000">
        <w:rPr>
          <w:b w:val="1"/>
          <w:rtl w:val="0"/>
        </w:rPr>
        <w:t xml:space="preserve">5)</w:t>
      </w:r>
      <w:r w:rsidDel="00000000" w:rsidR="00000000" w:rsidRPr="00000000">
        <w:rPr>
          <w:b w:val="1"/>
          <w:color w:val="434f54"/>
          <w:rtl w:val="0"/>
        </w:rPr>
        <w:t xml:space="preserve">*</w:t>
      </w:r>
      <w:r w:rsidDel="00000000" w:rsidR="00000000" w:rsidRPr="00000000">
        <w:rPr>
          <w:b w:val="1"/>
          <w:rtl w:val="0"/>
        </w:rPr>
        <w:t xml:space="preserve">3){   </w:t>
      </w:r>
      <w:r w:rsidDel="00000000" w:rsidR="00000000" w:rsidRPr="00000000">
        <w:rPr>
          <w:b w:val="1"/>
          <w:color w:val="434f54"/>
          <w:rtl w:val="0"/>
        </w:rPr>
        <w:t xml:space="preserve">// Evita los falsos latidos o latidos no validos.</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r>
      <w:r w:rsidDel="00000000" w:rsidR="00000000" w:rsidRPr="00000000">
        <w:rPr>
          <w:b w:val="1"/>
          <w:color w:val="5e6d03"/>
          <w:rtl w:val="0"/>
        </w:rPr>
        <w:t xml:space="preserve">if</w:t>
      </w:r>
      <w:r w:rsidDel="00000000" w:rsidR="00000000" w:rsidRPr="00000000">
        <w:rPr>
          <w:b w:val="1"/>
          <w:rtl w:val="0"/>
        </w:rPr>
        <w:t xml:space="preserve"> (signal_sensor</w:t>
      </w:r>
      <w:r w:rsidDel="00000000" w:rsidR="00000000" w:rsidRPr="00000000">
        <w:rPr>
          <w:b w:val="1"/>
          <w:color w:val="434f54"/>
          <w:rtl w:val="0"/>
        </w:rPr>
        <w:t xml:space="preserve">&lt;</w:t>
      </w:r>
      <w:r w:rsidDel="00000000" w:rsidR="00000000" w:rsidRPr="00000000">
        <w:rPr>
          <w:b w:val="1"/>
          <w:rtl w:val="0"/>
        </w:rPr>
        <w:t xml:space="preserve"> T){                         </w:t>
        <w:tab/>
      </w:r>
      <w:r w:rsidDel="00000000" w:rsidR="00000000" w:rsidRPr="00000000">
        <w:rPr>
          <w:b w:val="1"/>
          <w:color w:val="434f54"/>
          <w:rtl w:val="0"/>
        </w:rPr>
        <w:t xml:space="preserve">// SI la lectura del pulso es mayor a 512.                                          </w:t>
        <w:tab/>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T </w:t>
      </w:r>
      <w:r w:rsidDel="00000000" w:rsidR="00000000" w:rsidRPr="00000000">
        <w:rPr>
          <w:b w:val="1"/>
          <w:color w:val="434f54"/>
          <w:rtl w:val="0"/>
        </w:rPr>
        <w:t xml:space="preserve">=</w:t>
      </w:r>
      <w:r w:rsidDel="00000000" w:rsidR="00000000" w:rsidRPr="00000000">
        <w:rPr>
          <w:b w:val="1"/>
          <w:rtl w:val="0"/>
        </w:rPr>
        <w:t xml:space="preserve"> signal_sensor;                             </w:t>
      </w:r>
      <w:r w:rsidDel="00000000" w:rsidR="00000000" w:rsidRPr="00000000">
        <w:rPr>
          <w:b w:val="1"/>
          <w:color w:val="434f54"/>
          <w:rtl w:val="0"/>
        </w:rPr>
        <w:t xml:space="preserve">// Pulso de pico mas bajo.</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ab/>
        <w:t xml:space="preserve">}</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5e6d03"/>
          <w:rtl w:val="0"/>
        </w:rPr>
        <w:t xml:space="preserve">if</w:t>
      </w:r>
      <w:r w:rsidDel="00000000" w:rsidR="00000000" w:rsidRPr="00000000">
        <w:rPr>
          <w:b w:val="1"/>
          <w:rtl w:val="0"/>
        </w:rPr>
        <w:t xml:space="preserve">(signal_sensor</w:t>
      </w:r>
      <w:r w:rsidDel="00000000" w:rsidR="00000000" w:rsidRPr="00000000">
        <w:rPr>
          <w:b w:val="1"/>
          <w:color w:val="434f54"/>
          <w:rtl w:val="0"/>
        </w:rPr>
        <w:t xml:space="preserve">&gt;</w:t>
      </w:r>
      <w:r w:rsidDel="00000000" w:rsidR="00000000" w:rsidRPr="00000000">
        <w:rPr>
          <w:b w:val="1"/>
          <w:rtl w:val="0"/>
        </w:rPr>
        <w:t xml:space="preserve"> ValorMedioREF </w:t>
      </w:r>
      <w:r w:rsidDel="00000000" w:rsidR="00000000" w:rsidRPr="00000000">
        <w:rPr>
          <w:b w:val="1"/>
          <w:color w:val="434f54"/>
          <w:rtl w:val="0"/>
        </w:rPr>
        <w:t xml:space="preserve">&amp;&amp;</w:t>
      </w:r>
      <w:r w:rsidDel="00000000" w:rsidR="00000000" w:rsidRPr="00000000">
        <w:rPr>
          <w:b w:val="1"/>
          <w:rtl w:val="0"/>
        </w:rPr>
        <w:t xml:space="preserve"> signal_sensor</w:t>
      </w:r>
      <w:r w:rsidDel="00000000" w:rsidR="00000000" w:rsidRPr="00000000">
        <w:rPr>
          <w:b w:val="1"/>
          <w:color w:val="434f54"/>
          <w:rtl w:val="0"/>
        </w:rPr>
        <w:t xml:space="preserve">&gt;</w:t>
      </w:r>
      <w:r w:rsidDel="00000000" w:rsidR="00000000" w:rsidRPr="00000000">
        <w:rPr>
          <w:b w:val="1"/>
          <w:rtl w:val="0"/>
        </w:rPr>
        <w:t xml:space="preserve"> P){ </w:t>
      </w:r>
      <w:r w:rsidDel="00000000" w:rsidR="00000000" w:rsidRPr="00000000">
        <w:rPr>
          <w:b w:val="1"/>
          <w:color w:val="434f54"/>
          <w:rtl w:val="0"/>
        </w:rPr>
        <w:t xml:space="preserve">// Condicion para captar picos superiores (por encima de 530).</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t xml:space="preserve">P </w:t>
      </w:r>
      <w:r w:rsidDel="00000000" w:rsidR="00000000" w:rsidRPr="00000000">
        <w:rPr>
          <w:b w:val="1"/>
          <w:color w:val="434f54"/>
          <w:rtl w:val="0"/>
        </w:rPr>
        <w:t xml:space="preserve">=</w:t>
      </w:r>
      <w:r w:rsidDel="00000000" w:rsidR="00000000" w:rsidRPr="00000000">
        <w:rPr>
          <w:b w:val="1"/>
          <w:rtl w:val="0"/>
        </w:rPr>
        <w:t xml:space="preserve"> signal_sensor;                                  </w:t>
      </w:r>
      <w:r w:rsidDel="00000000" w:rsidR="00000000" w:rsidRPr="00000000">
        <w:rPr>
          <w:b w:val="1"/>
          <w:color w:val="434f54"/>
          <w:rtl w:val="0"/>
        </w:rPr>
        <w:t xml:space="preserve">// P es el punto mas alto.</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                                         </w:t>
        <w:tab/>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5e6d03"/>
          <w:rtl w:val="0"/>
        </w:rPr>
        <w:t xml:space="preserve">if</w:t>
      </w:r>
      <w:r w:rsidDel="00000000" w:rsidR="00000000" w:rsidRPr="00000000">
        <w:rPr>
          <w:b w:val="1"/>
          <w:rtl w:val="0"/>
        </w:rPr>
        <w:t xml:space="preserve"> (N </w:t>
      </w:r>
      <w:r w:rsidDel="00000000" w:rsidR="00000000" w:rsidRPr="00000000">
        <w:rPr>
          <w:b w:val="1"/>
          <w:color w:val="434f54"/>
          <w:rtl w:val="0"/>
        </w:rPr>
        <w:t xml:space="preserve">&gt;</w:t>
      </w:r>
      <w:r w:rsidDel="00000000" w:rsidR="00000000" w:rsidRPr="00000000">
        <w:rPr>
          <w:b w:val="1"/>
          <w:rtl w:val="0"/>
        </w:rPr>
        <w:t xml:space="preserve"> 250){   </w:t>
        <w:tab/>
      </w:r>
      <w:r w:rsidDel="00000000" w:rsidR="00000000" w:rsidRPr="00000000">
        <w:rPr>
          <w:b w:val="1"/>
          <w:color w:val="434f54"/>
          <w:rtl w:val="0"/>
        </w:rPr>
        <w:t xml:space="preserve">// Condicion cuando han transcurrido mas de 250 ms.             </w:t>
        <w:tab/>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ab/>
      </w:r>
      <w:r w:rsidDel="00000000" w:rsidR="00000000" w:rsidRPr="00000000">
        <w:rPr>
          <w:b w:val="1"/>
          <w:color w:val="5e6d03"/>
          <w:rtl w:val="0"/>
        </w:rPr>
        <w:t xml:space="preserve">if</w:t>
      </w:r>
      <w:r w:rsidDel="00000000" w:rsidR="00000000" w:rsidRPr="00000000">
        <w:rPr>
          <w:b w:val="1"/>
          <w:rtl w:val="0"/>
        </w:rPr>
        <w:t xml:space="preserve"> ( (signal_sensor</w:t>
      </w:r>
      <w:r w:rsidDel="00000000" w:rsidR="00000000" w:rsidRPr="00000000">
        <w:rPr>
          <w:b w:val="1"/>
          <w:color w:val="434f54"/>
          <w:rtl w:val="0"/>
        </w:rPr>
        <w:t xml:space="preserve">&gt;</w:t>
      </w:r>
      <w:r w:rsidDel="00000000" w:rsidR="00000000" w:rsidRPr="00000000">
        <w:rPr>
          <w:b w:val="1"/>
          <w:rtl w:val="0"/>
        </w:rPr>
        <w:t xml:space="preserve"> ValorMedioREF) </w:t>
      </w:r>
      <w:r w:rsidDel="00000000" w:rsidR="00000000" w:rsidRPr="00000000">
        <w:rPr>
          <w:b w:val="1"/>
          <w:color w:val="434f54"/>
          <w:rtl w:val="0"/>
        </w:rPr>
        <w:t xml:space="preserve">&amp;&amp;</w:t>
      </w:r>
      <w:r w:rsidDel="00000000" w:rsidR="00000000" w:rsidRPr="00000000">
        <w:rPr>
          <w:b w:val="1"/>
          <w:rtl w:val="0"/>
        </w:rPr>
        <w:t xml:space="preserve"> (Pulso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false</w:t>
      </w:r>
      <w:r w:rsidDel="00000000" w:rsidR="00000000" w:rsidRPr="00000000">
        <w:rPr>
          <w:b w:val="1"/>
          <w:rtl w:val="0"/>
        </w:rPr>
        <w:t xml:space="preserve">) </w:t>
      </w:r>
      <w:r w:rsidDel="00000000" w:rsidR="00000000" w:rsidRPr="00000000">
        <w:rPr>
          <w:b w:val="1"/>
          <w:color w:val="434f54"/>
          <w:rtl w:val="0"/>
        </w:rPr>
        <w:t xml:space="preserve">&amp;&amp;</w:t>
      </w:r>
      <w:r w:rsidDel="00000000" w:rsidR="00000000" w:rsidRPr="00000000">
        <w:rPr>
          <w:b w:val="1"/>
          <w:rtl w:val="0"/>
        </w:rPr>
        <w:t xml:space="preserve"> (N </w:t>
      </w:r>
      <w:r w:rsidDel="00000000" w:rsidR="00000000" w:rsidRPr="00000000">
        <w:rPr>
          <w:b w:val="1"/>
          <w:color w:val="434f54"/>
          <w:rtl w:val="0"/>
        </w:rPr>
        <w:t xml:space="preserve">&gt;</w:t>
      </w:r>
      <w:r w:rsidDel="00000000" w:rsidR="00000000" w:rsidRPr="00000000">
        <w:rPr>
          <w:b w:val="1"/>
          <w:rtl w:val="0"/>
        </w:rPr>
        <w:t xml:space="preserve"> (IBI</w:t>
      </w:r>
      <w:r w:rsidDel="00000000" w:rsidR="00000000" w:rsidRPr="00000000">
        <w:rPr>
          <w:b w:val="1"/>
          <w:color w:val="434f54"/>
          <w:rtl w:val="0"/>
        </w:rPr>
        <w:t xml:space="preserve">/</w:t>
      </w:r>
      <w:r w:rsidDel="00000000" w:rsidR="00000000" w:rsidRPr="00000000">
        <w:rPr>
          <w:b w:val="1"/>
          <w:rtl w:val="0"/>
        </w:rPr>
        <w:t xml:space="preserve">5)</w:t>
      </w:r>
      <w:r w:rsidDel="00000000" w:rsidR="00000000" w:rsidRPr="00000000">
        <w:rPr>
          <w:b w:val="1"/>
          <w:color w:val="434f54"/>
          <w:rtl w:val="0"/>
        </w:rPr>
        <w:t xml:space="preserve">*</w:t>
      </w:r>
      <w:r w:rsidDel="00000000" w:rsidR="00000000" w:rsidRPr="00000000">
        <w:rPr>
          <w:b w:val="1"/>
          <w:rtl w:val="0"/>
        </w:rPr>
        <w:t xml:space="preserve">3)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true</w:t>
      </w:r>
      <w:r w:rsidDel="00000000" w:rsidR="00000000" w:rsidRPr="00000000">
        <w:rPr>
          <w:b w:val="1"/>
          <w:rtl w:val="0"/>
        </w:rPr>
        <w:t xml:space="preserve">;         </w:t>
        <w:tab/>
        <w:t xml:space="preserve">                           </w:t>
      </w:r>
      <w:r w:rsidDel="00000000" w:rsidR="00000000" w:rsidRPr="00000000">
        <w:rPr>
          <w:b w:val="1"/>
          <w:color w:val="434f54"/>
          <w:rtl w:val="0"/>
        </w:rPr>
        <w:t xml:space="preserve">// Se activa para posibles pulsos.</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r>
      <w:r w:rsidDel="00000000" w:rsidR="00000000" w:rsidRPr="00000000">
        <w:rPr>
          <w:b w:val="1"/>
          <w:color w:val="d35400"/>
          <w:rtl w:val="0"/>
        </w:rPr>
        <w:t xml:space="preserve">digitalWrite</w:t>
      </w:r>
      <w:r w:rsidDel="00000000" w:rsidR="00000000" w:rsidRPr="00000000">
        <w:rPr>
          <w:b w:val="1"/>
          <w:rtl w:val="0"/>
        </w:rPr>
        <w:t xml:space="preserve">(Pin_Desvanecimiento_LED_BUZZER</w:t>
      </w:r>
      <w:r w:rsidDel="00000000" w:rsidR="00000000" w:rsidRPr="00000000">
        <w:rPr>
          <w:b w:val="1"/>
          <w:color w:val="434f54"/>
          <w:rtl w:val="0"/>
        </w:rPr>
        <w:t xml:space="preserve">,</w:t>
      </w:r>
      <w:r w:rsidDel="00000000" w:rsidR="00000000" w:rsidRPr="00000000">
        <w:rPr>
          <w:b w:val="1"/>
          <w:color w:val="00979c"/>
          <w:rtl w:val="0"/>
        </w:rPr>
        <w:t xml:space="preserve">HIGH</w:t>
      </w:r>
      <w:r w:rsidDel="00000000" w:rsidR="00000000" w:rsidRPr="00000000">
        <w:rPr>
          <w:b w:val="1"/>
          <w:rtl w:val="0"/>
        </w:rPr>
        <w:t xml:space="preserve">);   </w:t>
      </w:r>
      <w:r w:rsidDel="00000000" w:rsidR="00000000" w:rsidRPr="00000000">
        <w:rPr>
          <w:b w:val="1"/>
          <w:color w:val="434f54"/>
          <w:rtl w:val="0"/>
        </w:rPr>
        <w:t xml:space="preserve">// Activa el pin 13.</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IBI </w:t>
      </w:r>
      <w:r w:rsidDel="00000000" w:rsidR="00000000" w:rsidRPr="00000000">
        <w:rPr>
          <w:b w:val="1"/>
          <w:color w:val="434f54"/>
          <w:rtl w:val="0"/>
        </w:rPr>
        <w:t xml:space="preserve">=</w:t>
      </w:r>
      <w:r w:rsidDel="00000000" w:rsidR="00000000" w:rsidRPr="00000000">
        <w:rPr>
          <w:b w:val="1"/>
          <w:rtl w:val="0"/>
        </w:rPr>
        <w:t xml:space="preserve"> Respaldo_Conteo </w:t>
      </w:r>
      <w:r w:rsidDel="00000000" w:rsidR="00000000" w:rsidRPr="00000000">
        <w:rPr>
          <w:b w:val="1"/>
          <w:color w:val="434f54"/>
          <w:rtl w:val="0"/>
        </w:rPr>
        <w:t xml:space="preserve">-</w:t>
      </w:r>
      <w:r w:rsidDel="00000000" w:rsidR="00000000" w:rsidRPr="00000000">
        <w:rPr>
          <w:b w:val="1"/>
          <w:rtl w:val="0"/>
        </w:rPr>
        <w:t xml:space="preserve"> Momento_UltimoPulso;     </w:t>
        <w:tab/>
      </w:r>
      <w:r w:rsidDel="00000000" w:rsidR="00000000" w:rsidRPr="00000000">
        <w:rPr>
          <w:b w:val="1"/>
          <w:color w:val="434f54"/>
          <w:rtl w:val="0"/>
        </w:rPr>
        <w:t xml:space="preserve">// Medida  entre pico a pico de un pulso en ms.</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 Momento_UltimoPulso </w:t>
      </w:r>
      <w:r w:rsidDel="00000000" w:rsidR="00000000" w:rsidRPr="00000000">
        <w:rPr>
          <w:b w:val="1"/>
          <w:color w:val="434f54"/>
          <w:rtl w:val="0"/>
        </w:rPr>
        <w:t xml:space="preserve">=</w:t>
      </w:r>
      <w:r w:rsidDel="00000000" w:rsidR="00000000" w:rsidRPr="00000000">
        <w:rPr>
          <w:b w:val="1"/>
          <w:rtl w:val="0"/>
        </w:rPr>
        <w:t xml:space="preserve"> Respaldo_Conteo;           </w:t>
        <w:tab/>
      </w:r>
      <w:r w:rsidDel="00000000" w:rsidR="00000000" w:rsidRPr="00000000">
        <w:rPr>
          <w:b w:val="1"/>
          <w:color w:val="434f54"/>
          <w:rtl w:val="0"/>
        </w:rPr>
        <w:t xml:space="preserve">//Guarda el ultimo pulso en otra variale.</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r>
      <w:r w:rsidDel="00000000" w:rsidR="00000000" w:rsidRPr="00000000">
        <w:rPr>
          <w:b w:val="1"/>
          <w:color w:val="5e6d03"/>
          <w:rtl w:val="0"/>
        </w:rPr>
        <w:t xml:space="preserve">if</w:t>
      </w:r>
      <w:r w:rsidDel="00000000" w:rsidR="00000000" w:rsidRPr="00000000">
        <w:rPr>
          <w:b w:val="1"/>
          <w:rtl w:val="0"/>
        </w:rPr>
        <w:t xml:space="preserve">(Segundo_Pulso){                    </w:t>
        <w:tab/>
      </w:r>
      <w:r w:rsidDel="00000000" w:rsidR="00000000" w:rsidRPr="00000000">
        <w:rPr>
          <w:b w:val="1"/>
          <w:color w:val="434f54"/>
          <w:rtl w:val="0"/>
        </w:rPr>
        <w:t xml:space="preserve">// Evalua si se registro un pulso antes (si ya paso por el primero)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Segundo_Pulso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false</w:t>
      </w:r>
      <w:r w:rsidDel="00000000" w:rsidR="00000000" w:rsidRPr="00000000">
        <w:rPr>
          <w:b w:val="1"/>
          <w:rtl w:val="0"/>
        </w:rPr>
        <w:t xml:space="preserve">;              </w:t>
        <w:tab/>
      </w:r>
      <w:r w:rsidDel="00000000" w:rsidR="00000000" w:rsidRPr="00000000">
        <w:rPr>
          <w:b w:val="1"/>
          <w:color w:val="434f54"/>
          <w:rtl w:val="0"/>
        </w:rPr>
        <w:t xml:space="preserve">// Pone el valor en falso para evaluar nuevamente la condicion.</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r>
      <w:r w:rsidDel="00000000" w:rsidR="00000000" w:rsidRPr="00000000">
        <w:rPr>
          <w:b w:val="1"/>
          <w:color w:val="5e6d03"/>
          <w:rtl w:val="0"/>
        </w:rPr>
        <w:t xml:space="preserve">for</w:t>
      </w:r>
      <w:r w:rsidDel="00000000" w:rsidR="00000000" w:rsidRPr="00000000">
        <w:rPr>
          <w:b w:val="1"/>
          <w:rtl w:val="0"/>
        </w:rPr>
        <w:t xml:space="preserve">(</w:t>
      </w:r>
      <w:r w:rsidDel="00000000" w:rsidR="00000000" w:rsidRPr="00000000">
        <w:rPr>
          <w:b w:val="1"/>
          <w:color w:val="00979c"/>
          <w:rtl w:val="0"/>
        </w:rPr>
        <w:t xml:space="preserve">int</w:t>
      </w:r>
      <w:r w:rsidDel="00000000" w:rsidR="00000000" w:rsidRPr="00000000">
        <w:rPr>
          <w:b w:val="1"/>
          <w:rtl w:val="0"/>
        </w:rPr>
        <w:t xml:space="preserve"> i</w:t>
      </w:r>
      <w:r w:rsidDel="00000000" w:rsidR="00000000" w:rsidRPr="00000000">
        <w:rPr>
          <w:b w:val="1"/>
          <w:color w:val="434f54"/>
          <w:rtl w:val="0"/>
        </w:rPr>
        <w:t xml:space="preserve">=</w:t>
      </w:r>
      <w:r w:rsidDel="00000000" w:rsidR="00000000" w:rsidRPr="00000000">
        <w:rPr>
          <w:b w:val="1"/>
          <w:rtl w:val="0"/>
        </w:rPr>
        <w:t xml:space="preserve">0; i</w:t>
      </w:r>
      <w:r w:rsidDel="00000000" w:rsidR="00000000" w:rsidRPr="00000000">
        <w:rPr>
          <w:b w:val="1"/>
          <w:color w:val="434f54"/>
          <w:rtl w:val="0"/>
        </w:rPr>
        <w:t xml:space="preserve">&lt;=</w:t>
      </w:r>
      <w:r w:rsidDel="00000000" w:rsidR="00000000" w:rsidRPr="00000000">
        <w:rPr>
          <w:b w:val="1"/>
          <w:rtl w:val="0"/>
        </w:rPr>
        <w:t xml:space="preserve">9; i</w:t>
      </w:r>
      <w:r w:rsidDel="00000000" w:rsidR="00000000" w:rsidRPr="00000000">
        <w:rPr>
          <w:b w:val="1"/>
          <w:color w:val="434f54"/>
          <w:rtl w:val="0"/>
        </w:rPr>
        <w:t xml:space="preserve">++</w:t>
      </w:r>
      <w:r w:rsidDel="00000000" w:rsidR="00000000" w:rsidRPr="00000000">
        <w:rPr>
          <w:b w:val="1"/>
          <w:rtl w:val="0"/>
        </w:rPr>
        <w:t xml:space="preserve">){            </w:t>
        <w:tab/>
      </w:r>
      <w:r w:rsidDel="00000000" w:rsidR="00000000" w:rsidRPr="00000000">
        <w:rPr>
          <w:b w:val="1"/>
          <w:color w:val="434f54"/>
          <w:rtl w:val="0"/>
        </w:rPr>
        <w:t xml:space="preserve">// Toma todos los 10 valores validos de IBI.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434f54"/>
          <w:rtl w:val="0"/>
        </w:rPr>
        <w:t xml:space="preserve">// los valores de IBI guardados son referencia para el BPM.</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434f54"/>
          <w:rtl w:val="0"/>
        </w:rPr>
        <w:t xml:space="preserve">// IBI esta medido en ms  y los almacena en una variable.</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Transcurrido_Array[i] </w:t>
      </w:r>
      <w:r w:rsidDel="00000000" w:rsidR="00000000" w:rsidRPr="00000000">
        <w:rPr>
          <w:b w:val="1"/>
          <w:color w:val="434f54"/>
          <w:rtl w:val="0"/>
        </w:rPr>
        <w:t xml:space="preserve">=</w:t>
      </w:r>
      <w:r w:rsidDel="00000000" w:rsidR="00000000" w:rsidRPr="00000000">
        <w:rPr>
          <w:b w:val="1"/>
          <w:rtl w:val="0"/>
        </w:rPr>
        <w:t xml:space="preserve"> IBI;          </w:t>
      </w:r>
      <w:r w:rsidDel="00000000" w:rsidR="00000000" w:rsidRPr="00000000">
        <w:rPr>
          <w:b w:val="1"/>
          <w:color w:val="434f54"/>
          <w:rtl w:val="0"/>
        </w:rPr>
        <w:t xml:space="preserve">// Guarda el valor de los IBI obtenidos.</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tab/>
        <w:t xml:space="preserve">}</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tab/>
        <w:t xml:space="preserve">}</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r>
      <w:r w:rsidDel="00000000" w:rsidR="00000000" w:rsidRPr="00000000">
        <w:rPr>
          <w:b w:val="1"/>
          <w:color w:val="5e6d03"/>
          <w:rtl w:val="0"/>
        </w:rPr>
        <w:t xml:space="preserve">if</w:t>
      </w:r>
      <w:r w:rsidDel="00000000" w:rsidR="00000000" w:rsidRPr="00000000">
        <w:rPr>
          <w:b w:val="1"/>
          <w:rtl w:val="0"/>
        </w:rPr>
        <w:t xml:space="preserve">(Primer_Pulso){                     </w:t>
        <w:tab/>
      </w:r>
      <w:r w:rsidDel="00000000" w:rsidR="00000000" w:rsidRPr="00000000">
        <w:rPr>
          <w:b w:val="1"/>
          <w:color w:val="434f54"/>
          <w:rtl w:val="0"/>
        </w:rPr>
        <w:t xml:space="preserve">// Evalua el primer pulso y prepara el segundo pulso.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Primer_Pulso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false</w:t>
      </w:r>
      <w:r w:rsidDel="00000000" w:rsidR="00000000" w:rsidRPr="00000000">
        <w:rPr>
          <w:b w:val="1"/>
          <w:rtl w:val="0"/>
        </w:rPr>
        <w:t xml:space="preserve">;               </w:t>
        <w:tab/>
      </w:r>
      <w:r w:rsidDel="00000000" w:rsidR="00000000" w:rsidRPr="00000000">
        <w:rPr>
          <w:b w:val="1"/>
          <w:color w:val="434f54"/>
          <w:rtl w:val="0"/>
        </w:rPr>
        <w:t xml:space="preserve">// Cambiamos a false para que evalue nuevamente la condicion.</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Segundo_Pulso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true</w:t>
      </w:r>
      <w:r w:rsidDel="00000000" w:rsidR="00000000" w:rsidRPr="00000000">
        <w:rPr>
          <w:b w:val="1"/>
          <w:rtl w:val="0"/>
        </w:rPr>
        <w:t xml:space="preserve">;               </w:t>
        <w:tab/>
      </w:r>
      <w:r w:rsidDel="00000000" w:rsidR="00000000" w:rsidRPr="00000000">
        <w:rPr>
          <w:b w:val="1"/>
          <w:color w:val="434f54"/>
          <w:rtl w:val="0"/>
        </w:rPr>
        <w:t xml:space="preserve">// Da aviso que el pulso siguiente es el segundo.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sei();                              </w:t>
        <w:tab/>
      </w:r>
      <w:r w:rsidDel="00000000" w:rsidR="00000000" w:rsidRPr="00000000">
        <w:rPr>
          <w:b w:val="1"/>
          <w:color w:val="434f54"/>
          <w:rtl w:val="0"/>
        </w:rPr>
        <w:t xml:space="preserve">// Reanuda la interrupciones.</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tab/>
        <w:t xml:space="preserve">}</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r>
      <w:r w:rsidDel="00000000" w:rsidR="00000000" w:rsidRPr="00000000">
        <w:rPr>
          <w:b w:val="1"/>
          <w:color w:val="00979c"/>
          <w:rtl w:val="0"/>
        </w:rPr>
        <w:t xml:space="preserve">word</w:t>
      </w:r>
      <w:r w:rsidDel="00000000" w:rsidR="00000000" w:rsidRPr="00000000">
        <w:rPr>
          <w:b w:val="1"/>
          <w:rtl w:val="0"/>
        </w:rPr>
        <w:t xml:space="preserve">  runningTotal </w:t>
      </w:r>
      <w:r w:rsidDel="00000000" w:rsidR="00000000" w:rsidRPr="00000000">
        <w:rPr>
          <w:b w:val="1"/>
          <w:color w:val="434f54"/>
          <w:rtl w:val="0"/>
        </w:rPr>
        <w:t xml:space="preserve">=</w:t>
      </w:r>
      <w:r w:rsidDel="00000000" w:rsidR="00000000" w:rsidRPr="00000000">
        <w:rPr>
          <w:b w:val="1"/>
          <w:rtl w:val="0"/>
        </w:rPr>
        <w:t xml:space="preserve"> 0;               </w:t>
        <w:tab/>
      </w:r>
      <w:r w:rsidDel="00000000" w:rsidR="00000000" w:rsidRPr="00000000">
        <w:rPr>
          <w:b w:val="1"/>
          <w:color w:val="434f54"/>
          <w:rtl w:val="0"/>
        </w:rPr>
        <w:t xml:space="preserve">// Guarda la sumatoria de todos los valores del IBI ms.            </w:t>
        <w:tab/>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rtl w:val="0"/>
        </w:rPr>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r>
      <w:r w:rsidDel="00000000" w:rsidR="00000000" w:rsidRPr="00000000">
        <w:rPr>
          <w:b w:val="1"/>
          <w:color w:val="5e6d03"/>
          <w:rtl w:val="0"/>
        </w:rPr>
        <w:t xml:space="preserve">for</w:t>
      </w:r>
      <w:r w:rsidDel="00000000" w:rsidR="00000000" w:rsidRPr="00000000">
        <w:rPr>
          <w:b w:val="1"/>
          <w:rtl w:val="0"/>
        </w:rPr>
        <w:t xml:space="preserve">(</w:t>
      </w:r>
      <w:r w:rsidDel="00000000" w:rsidR="00000000" w:rsidRPr="00000000">
        <w:rPr>
          <w:b w:val="1"/>
          <w:color w:val="00979c"/>
          <w:rtl w:val="0"/>
        </w:rPr>
        <w:t xml:space="preserve">int</w:t>
      </w:r>
      <w:r w:rsidDel="00000000" w:rsidR="00000000" w:rsidRPr="00000000">
        <w:rPr>
          <w:b w:val="1"/>
          <w:rtl w:val="0"/>
        </w:rPr>
        <w:t xml:space="preserve"> i</w:t>
      </w:r>
      <w:r w:rsidDel="00000000" w:rsidR="00000000" w:rsidRPr="00000000">
        <w:rPr>
          <w:b w:val="1"/>
          <w:color w:val="434f54"/>
          <w:rtl w:val="0"/>
        </w:rPr>
        <w:t xml:space="preserve">=</w:t>
      </w:r>
      <w:r w:rsidDel="00000000" w:rsidR="00000000" w:rsidRPr="00000000">
        <w:rPr>
          <w:b w:val="1"/>
          <w:rtl w:val="0"/>
        </w:rPr>
        <w:t xml:space="preserve">0; i</w:t>
      </w:r>
      <w:r w:rsidDel="00000000" w:rsidR="00000000" w:rsidRPr="00000000">
        <w:rPr>
          <w:b w:val="1"/>
          <w:color w:val="434f54"/>
          <w:rtl w:val="0"/>
        </w:rPr>
        <w:t xml:space="preserve">&lt;=</w:t>
      </w:r>
      <w:r w:rsidDel="00000000" w:rsidR="00000000" w:rsidRPr="00000000">
        <w:rPr>
          <w:b w:val="1"/>
          <w:rtl w:val="0"/>
        </w:rPr>
        <w:t xml:space="preserve">8; i</w:t>
      </w:r>
      <w:r w:rsidDel="00000000" w:rsidR="00000000" w:rsidRPr="00000000">
        <w:rPr>
          <w:b w:val="1"/>
          <w:color w:val="434f54"/>
          <w:rtl w:val="0"/>
        </w:rPr>
        <w:t xml:space="preserve">++</w:t>
      </w:r>
      <w:r w:rsidDel="00000000" w:rsidR="00000000" w:rsidRPr="00000000">
        <w:rPr>
          <w:b w:val="1"/>
          <w:rtl w:val="0"/>
        </w:rPr>
        <w:t xml:space="preserve">){                          </w:t>
        <w:tab/>
      </w:r>
      <w:r w:rsidDel="00000000" w:rsidR="00000000" w:rsidRPr="00000000">
        <w:rPr>
          <w:b w:val="1"/>
          <w:color w:val="434f54"/>
          <w:rtl w:val="0"/>
        </w:rPr>
        <w:t xml:space="preserve">// Ciclo para filtrar los datos de "Transcurrido_Array".</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Transcurrido_Array[i] </w:t>
      </w:r>
      <w:r w:rsidDel="00000000" w:rsidR="00000000" w:rsidRPr="00000000">
        <w:rPr>
          <w:b w:val="1"/>
          <w:color w:val="434f54"/>
          <w:rtl w:val="0"/>
        </w:rPr>
        <w:t xml:space="preserve">=</w:t>
      </w:r>
      <w:r w:rsidDel="00000000" w:rsidR="00000000" w:rsidRPr="00000000">
        <w:rPr>
          <w:b w:val="1"/>
          <w:rtl w:val="0"/>
        </w:rPr>
        <w:t xml:space="preserve"> Transcurrido_Array[i</w:t>
      </w:r>
      <w:r w:rsidDel="00000000" w:rsidR="00000000" w:rsidRPr="00000000">
        <w:rPr>
          <w:b w:val="1"/>
          <w:color w:val="434f54"/>
          <w:rtl w:val="0"/>
        </w:rPr>
        <w:t xml:space="preserve">+</w:t>
      </w:r>
      <w:r w:rsidDel="00000000" w:rsidR="00000000" w:rsidRPr="00000000">
        <w:rPr>
          <w:b w:val="1"/>
          <w:rtl w:val="0"/>
        </w:rPr>
        <w:t xml:space="preserve">1];</w:t>
        <w:tab/>
      </w:r>
      <w:r w:rsidDel="00000000" w:rsidR="00000000" w:rsidRPr="00000000">
        <w:rPr>
          <w:b w:val="1"/>
          <w:color w:val="434f54"/>
          <w:rtl w:val="0"/>
        </w:rPr>
        <w:t xml:space="preserve">// Organizamos el arreglo para dejar solo los valores actuales.</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runningTotal </w:t>
      </w:r>
      <w:r w:rsidDel="00000000" w:rsidR="00000000" w:rsidRPr="00000000">
        <w:rPr>
          <w:b w:val="1"/>
          <w:color w:val="434f54"/>
          <w:rtl w:val="0"/>
        </w:rPr>
        <w:t xml:space="preserve">+=</w:t>
      </w:r>
      <w:r w:rsidDel="00000000" w:rsidR="00000000" w:rsidRPr="00000000">
        <w:rPr>
          <w:b w:val="1"/>
          <w:rtl w:val="0"/>
        </w:rPr>
        <w:t xml:space="preserve"> Transcurrido_Array[i];          </w:t>
        <w:tab/>
      </w:r>
      <w:r w:rsidDel="00000000" w:rsidR="00000000" w:rsidRPr="00000000">
        <w:rPr>
          <w:b w:val="1"/>
          <w:color w:val="434f54"/>
          <w:rtl w:val="0"/>
        </w:rPr>
        <w:t xml:space="preserve">// Suma de IBI contenidos en las primeras 8 posiciones del arreglo.</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tab/>
        <w:t xml:space="preserve">}</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rtl w:val="0"/>
        </w:rPr>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Transcurrido_Array[9] </w:t>
      </w:r>
      <w:r w:rsidDel="00000000" w:rsidR="00000000" w:rsidRPr="00000000">
        <w:rPr>
          <w:b w:val="1"/>
          <w:color w:val="434f54"/>
          <w:rtl w:val="0"/>
        </w:rPr>
        <w:t xml:space="preserve">=</w:t>
      </w:r>
      <w:r w:rsidDel="00000000" w:rsidR="00000000" w:rsidRPr="00000000">
        <w:rPr>
          <w:b w:val="1"/>
          <w:rtl w:val="0"/>
        </w:rPr>
        <w:t xml:space="preserve"> IBI;                      </w:t>
        <w:tab/>
      </w:r>
      <w:r w:rsidDel="00000000" w:rsidR="00000000" w:rsidRPr="00000000">
        <w:rPr>
          <w:b w:val="1"/>
          <w:color w:val="434f54"/>
          <w:rtl w:val="0"/>
        </w:rPr>
        <w:t xml:space="preserve">// Ingresa el ultimo valor de IBI.</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runningTotal </w:t>
      </w:r>
      <w:r w:rsidDel="00000000" w:rsidR="00000000" w:rsidRPr="00000000">
        <w:rPr>
          <w:b w:val="1"/>
          <w:color w:val="434f54"/>
          <w:rtl w:val="0"/>
        </w:rPr>
        <w:t xml:space="preserve">+=</w:t>
      </w:r>
      <w:r w:rsidDel="00000000" w:rsidR="00000000" w:rsidRPr="00000000">
        <w:rPr>
          <w:b w:val="1"/>
          <w:rtl w:val="0"/>
        </w:rPr>
        <w:t xml:space="preserve"> Transcurrido_Array[9];            </w:t>
        <w:tab/>
      </w:r>
      <w:r w:rsidDel="00000000" w:rsidR="00000000" w:rsidRPr="00000000">
        <w:rPr>
          <w:b w:val="1"/>
          <w:color w:val="434f54"/>
          <w:rtl w:val="0"/>
        </w:rPr>
        <w:t xml:space="preserve">// Agrega el ultimo IBI a runningTotal.</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runningTotal </w:t>
      </w:r>
      <w:r w:rsidDel="00000000" w:rsidR="00000000" w:rsidRPr="00000000">
        <w:rPr>
          <w:b w:val="1"/>
          <w:color w:val="434f54"/>
          <w:rtl w:val="0"/>
        </w:rPr>
        <w:t xml:space="preserve">/=</w:t>
      </w:r>
      <w:r w:rsidDel="00000000" w:rsidR="00000000" w:rsidRPr="00000000">
        <w:rPr>
          <w:b w:val="1"/>
          <w:rtl w:val="0"/>
        </w:rPr>
        <w:t xml:space="preserve"> 10;                               </w:t>
        <w:tab/>
      </w:r>
      <w:r w:rsidDel="00000000" w:rsidR="00000000" w:rsidRPr="00000000">
        <w:rPr>
          <w:b w:val="1"/>
          <w:color w:val="434f54"/>
          <w:rtl w:val="0"/>
        </w:rPr>
        <w:t xml:space="preserve">// Promedio de los ultimos 10 IBI.</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tab/>
        <w:t xml:space="preserve">BPM </w:t>
      </w:r>
      <w:r w:rsidDel="00000000" w:rsidR="00000000" w:rsidRPr="00000000">
        <w:rPr>
          <w:b w:val="1"/>
          <w:color w:val="434f54"/>
          <w:rtl w:val="0"/>
        </w:rPr>
        <w:t xml:space="preserve">=</w:t>
      </w:r>
      <w:r w:rsidDel="00000000" w:rsidR="00000000" w:rsidRPr="00000000">
        <w:rPr>
          <w:b w:val="1"/>
          <w:rtl w:val="0"/>
        </w:rPr>
        <w:t xml:space="preserve"> 60000</w:t>
      </w:r>
      <w:r w:rsidDel="00000000" w:rsidR="00000000" w:rsidRPr="00000000">
        <w:rPr>
          <w:b w:val="1"/>
          <w:color w:val="434f54"/>
          <w:rtl w:val="0"/>
        </w:rPr>
        <w:t xml:space="preserve">/</w:t>
      </w:r>
      <w:r w:rsidDel="00000000" w:rsidR="00000000" w:rsidRPr="00000000">
        <w:rPr>
          <w:b w:val="1"/>
          <w:rtl w:val="0"/>
        </w:rPr>
        <w:t xml:space="preserve">runningTotal;                         </w:t>
        <w:tab/>
      </w:r>
      <w:r w:rsidDel="00000000" w:rsidR="00000000" w:rsidRPr="00000000">
        <w:rPr>
          <w:b w:val="1"/>
          <w:color w:val="434f54"/>
          <w:rtl w:val="0"/>
        </w:rPr>
        <w:t xml:space="preserve">// Cantidad de pulsaciones por minuto. </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rtl w:val="0"/>
        </w:rPr>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5e6d03"/>
          <w:rtl w:val="0"/>
        </w:rPr>
        <w:t xml:space="preserve">if</w:t>
      </w:r>
      <w:r w:rsidDel="00000000" w:rsidR="00000000" w:rsidRPr="00000000">
        <w:rPr>
          <w:b w:val="1"/>
          <w:rtl w:val="0"/>
        </w:rPr>
        <w:t xml:space="preserve"> ((signal_sensor </w:t>
      </w:r>
      <w:r w:rsidDel="00000000" w:rsidR="00000000" w:rsidRPr="00000000">
        <w:rPr>
          <w:b w:val="1"/>
          <w:color w:val="434f54"/>
          <w:rtl w:val="0"/>
        </w:rPr>
        <w:t xml:space="preserve">&lt;</w:t>
      </w:r>
      <w:r w:rsidDel="00000000" w:rsidR="00000000" w:rsidRPr="00000000">
        <w:rPr>
          <w:b w:val="1"/>
          <w:rtl w:val="0"/>
        </w:rPr>
        <w:t xml:space="preserve"> ValorMedioREF) </w:t>
      </w:r>
      <w:r w:rsidDel="00000000" w:rsidR="00000000" w:rsidRPr="00000000">
        <w:rPr>
          <w:b w:val="1"/>
          <w:color w:val="434f54"/>
          <w:rtl w:val="0"/>
        </w:rPr>
        <w:t xml:space="preserve">&amp;&amp;</w:t>
      </w:r>
      <w:r w:rsidDel="00000000" w:rsidR="00000000" w:rsidRPr="00000000">
        <w:rPr>
          <w:b w:val="1"/>
          <w:rtl w:val="0"/>
        </w:rPr>
        <w:t xml:space="preserve"> (Pulso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true</w:t>
      </w:r>
      <w:r w:rsidDel="00000000" w:rsidR="00000000" w:rsidRPr="00000000">
        <w:rPr>
          <w:b w:val="1"/>
          <w:rtl w:val="0"/>
        </w:rPr>
        <w:t xml:space="preserve">)){ </w:t>
      </w:r>
      <w:r w:rsidDel="00000000" w:rsidR="00000000" w:rsidRPr="00000000">
        <w:rPr>
          <w:b w:val="1"/>
          <w:color w:val="434f54"/>
          <w:rtl w:val="0"/>
        </w:rPr>
        <w:t xml:space="preserve">// Cuando capture el final de un pulso CARDIACO valido.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r>
      <w:r w:rsidDel="00000000" w:rsidR="00000000" w:rsidRPr="00000000">
        <w:rPr>
          <w:b w:val="1"/>
          <w:color w:val="d35400"/>
          <w:rtl w:val="0"/>
        </w:rPr>
        <w:t xml:space="preserve">digitalWrite</w:t>
      </w:r>
      <w:r w:rsidDel="00000000" w:rsidR="00000000" w:rsidRPr="00000000">
        <w:rPr>
          <w:b w:val="1"/>
          <w:rtl w:val="0"/>
        </w:rPr>
        <w:t xml:space="preserve">(Pin_Desvanecimiento_LED_BUZZER</w:t>
      </w:r>
      <w:r w:rsidDel="00000000" w:rsidR="00000000" w:rsidRPr="00000000">
        <w:rPr>
          <w:b w:val="1"/>
          <w:color w:val="434f54"/>
          <w:rtl w:val="0"/>
        </w:rPr>
        <w:t xml:space="preserve">,</w:t>
      </w:r>
      <w:r w:rsidDel="00000000" w:rsidR="00000000" w:rsidRPr="00000000">
        <w:rPr>
          <w:b w:val="1"/>
          <w:color w:val="00979c"/>
          <w:rtl w:val="0"/>
        </w:rPr>
        <w:t xml:space="preserve">LOW</w:t>
      </w:r>
      <w:r w:rsidDel="00000000" w:rsidR="00000000" w:rsidRPr="00000000">
        <w:rPr>
          <w:b w:val="1"/>
          <w:rtl w:val="0"/>
        </w:rPr>
        <w:t xml:space="preserve">);  </w:t>
        <w:tab/>
      </w:r>
      <w:r w:rsidDel="00000000" w:rsidR="00000000" w:rsidRPr="00000000">
        <w:rPr>
          <w:b w:val="1"/>
          <w:color w:val="434f54"/>
          <w:rtl w:val="0"/>
        </w:rPr>
        <w:t xml:space="preserve">// Apaga el pin 13 LED (PRENDE Y APAGA SEGUN EL PULSO).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t xml:space="preserve">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false</w:t>
      </w:r>
      <w:r w:rsidDel="00000000" w:rsidR="00000000" w:rsidRPr="00000000">
        <w:rPr>
          <w:b w:val="1"/>
          <w:rtl w:val="0"/>
        </w:rPr>
        <w:t xml:space="preserve">;                                     </w:t>
        <w:tab/>
      </w:r>
      <w:r w:rsidDel="00000000" w:rsidR="00000000" w:rsidRPr="00000000">
        <w:rPr>
          <w:b w:val="1"/>
          <w:color w:val="434f54"/>
          <w:rtl w:val="0"/>
        </w:rPr>
        <w:t xml:space="preserve">// Pone el pulso en "false" por que ya esta en el punto final del pulso (S)</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t xml:space="preserve">AnchoOndaValido </w:t>
      </w:r>
      <w:r w:rsidDel="00000000" w:rsidR="00000000" w:rsidRPr="00000000">
        <w:rPr>
          <w:b w:val="1"/>
          <w:color w:val="434f54"/>
          <w:rtl w:val="0"/>
        </w:rPr>
        <w:t xml:space="preserve">=</w:t>
      </w:r>
      <w:r w:rsidDel="00000000" w:rsidR="00000000" w:rsidRPr="00000000">
        <w:rPr>
          <w:b w:val="1"/>
          <w:rtl w:val="0"/>
        </w:rPr>
        <w:t xml:space="preserve"> P </w:t>
      </w:r>
      <w:r w:rsidDel="00000000" w:rsidR="00000000" w:rsidRPr="00000000">
        <w:rPr>
          <w:b w:val="1"/>
          <w:color w:val="434f54"/>
          <w:rtl w:val="0"/>
        </w:rPr>
        <w:t xml:space="preserve">-</w:t>
      </w:r>
      <w:r w:rsidDel="00000000" w:rsidR="00000000" w:rsidRPr="00000000">
        <w:rPr>
          <w:b w:val="1"/>
          <w:rtl w:val="0"/>
        </w:rPr>
        <w:t xml:space="preserve"> T;                           </w:t>
        <w:tab/>
      </w:r>
      <w:r w:rsidDel="00000000" w:rsidR="00000000" w:rsidRPr="00000000">
        <w:rPr>
          <w:b w:val="1"/>
          <w:color w:val="434f54"/>
          <w:rtl w:val="0"/>
        </w:rPr>
        <w:t xml:space="preserve">// Mide la distancia que existe eNtre el puNto del pulso mas alto y el puNto mas bajo de la lectura de pulso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t xml:space="preserve">ValorMedioREF </w:t>
      </w:r>
      <w:r w:rsidDel="00000000" w:rsidR="00000000" w:rsidRPr="00000000">
        <w:rPr>
          <w:b w:val="1"/>
          <w:color w:val="434f54"/>
          <w:rtl w:val="0"/>
        </w:rPr>
        <w:t xml:space="preserve">=</w:t>
      </w:r>
      <w:r w:rsidDel="00000000" w:rsidR="00000000" w:rsidRPr="00000000">
        <w:rPr>
          <w:b w:val="1"/>
          <w:rtl w:val="0"/>
        </w:rPr>
        <w:t xml:space="preserve"> AnchoOndaValido</w:t>
      </w:r>
      <w:r w:rsidDel="00000000" w:rsidR="00000000" w:rsidRPr="00000000">
        <w:rPr>
          <w:b w:val="1"/>
          <w:color w:val="434f54"/>
          <w:rtl w:val="0"/>
        </w:rPr>
        <w:t xml:space="preserve">/</w:t>
      </w:r>
      <w:r w:rsidDel="00000000" w:rsidR="00000000" w:rsidRPr="00000000">
        <w:rPr>
          <w:b w:val="1"/>
          <w:rtl w:val="0"/>
        </w:rPr>
        <w:t xml:space="preserve">2 </w:t>
      </w:r>
      <w:r w:rsidDel="00000000" w:rsidR="00000000" w:rsidRPr="00000000">
        <w:rPr>
          <w:b w:val="1"/>
          <w:color w:val="434f54"/>
          <w:rtl w:val="0"/>
        </w:rPr>
        <w:t xml:space="preserve">+</w:t>
      </w:r>
      <w:r w:rsidDel="00000000" w:rsidR="00000000" w:rsidRPr="00000000">
        <w:rPr>
          <w:b w:val="1"/>
          <w:rtl w:val="0"/>
        </w:rPr>
        <w:t xml:space="preserve"> T;             </w:t>
        <w:tab/>
      </w:r>
      <w:r w:rsidDel="00000000" w:rsidR="00000000" w:rsidRPr="00000000">
        <w:rPr>
          <w:b w:val="1"/>
          <w:color w:val="434f54"/>
          <w:rtl w:val="0"/>
        </w:rPr>
        <w:t xml:space="preserve">// una pendiente cuya longitud determina la altura de la onda</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t xml:space="preserve">P </w:t>
      </w:r>
      <w:r w:rsidDel="00000000" w:rsidR="00000000" w:rsidRPr="00000000">
        <w:rPr>
          <w:b w:val="1"/>
          <w:color w:val="434f54"/>
          <w:rtl w:val="0"/>
        </w:rPr>
        <w:t xml:space="preserve">=</w:t>
      </w:r>
      <w:r w:rsidDel="00000000" w:rsidR="00000000" w:rsidRPr="00000000">
        <w:rPr>
          <w:b w:val="1"/>
          <w:rtl w:val="0"/>
        </w:rPr>
        <w:t xml:space="preserve"> ValorMedioREF;   </w:t>
        <w:tab/>
      </w:r>
      <w:r w:rsidDel="00000000" w:rsidR="00000000" w:rsidRPr="00000000">
        <w:rPr>
          <w:b w:val="1"/>
          <w:color w:val="434f54"/>
          <w:rtl w:val="0"/>
        </w:rPr>
        <w:t xml:space="preserve">// Actualiza valores.</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ab/>
        <w:t xml:space="preserve">T </w:t>
      </w:r>
      <w:r w:rsidDel="00000000" w:rsidR="00000000" w:rsidRPr="00000000">
        <w:rPr>
          <w:b w:val="1"/>
          <w:color w:val="434f54"/>
          <w:rtl w:val="0"/>
        </w:rPr>
        <w:t xml:space="preserve">=</w:t>
      </w:r>
      <w:r w:rsidDel="00000000" w:rsidR="00000000" w:rsidRPr="00000000">
        <w:rPr>
          <w:b w:val="1"/>
          <w:rtl w:val="0"/>
        </w:rPr>
        <w:t xml:space="preserve"> ValorMedioREF;</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rtl w:val="0"/>
        </w:rPr>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5e6d03"/>
          <w:rtl w:val="0"/>
        </w:rPr>
        <w:t xml:space="preserve">if</w:t>
      </w:r>
      <w:r w:rsidDel="00000000" w:rsidR="00000000" w:rsidRPr="00000000">
        <w:rPr>
          <w:b w:val="1"/>
          <w:rtl w:val="0"/>
        </w:rPr>
        <w:t xml:space="preserve"> (N </w:t>
      </w:r>
      <w:r w:rsidDel="00000000" w:rsidR="00000000" w:rsidRPr="00000000">
        <w:rPr>
          <w:b w:val="1"/>
          <w:color w:val="434f54"/>
          <w:rtl w:val="0"/>
        </w:rPr>
        <w:t xml:space="preserve">&gt;</w:t>
      </w:r>
      <w:r w:rsidDel="00000000" w:rsidR="00000000" w:rsidRPr="00000000">
        <w:rPr>
          <w:b w:val="1"/>
          <w:rtl w:val="0"/>
        </w:rPr>
        <w:t xml:space="preserve"> 2500){        </w:t>
        <w:tab/>
      </w:r>
      <w:r w:rsidDel="00000000" w:rsidR="00000000" w:rsidRPr="00000000">
        <w:rPr>
          <w:b w:val="1"/>
          <w:color w:val="434f54"/>
          <w:rtl w:val="0"/>
        </w:rPr>
        <w:t xml:space="preserve">// Si han pasado 2.5 segundos y no hay un pulso, tome valores iniciales</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t xml:space="preserve">ValorMedioREF </w:t>
      </w:r>
      <w:r w:rsidDel="00000000" w:rsidR="00000000" w:rsidRPr="00000000">
        <w:rPr>
          <w:b w:val="1"/>
          <w:color w:val="434f54"/>
          <w:rtl w:val="0"/>
        </w:rPr>
        <w:t xml:space="preserve">=</w:t>
      </w:r>
      <w:r w:rsidDel="00000000" w:rsidR="00000000" w:rsidRPr="00000000">
        <w:rPr>
          <w:b w:val="1"/>
          <w:rtl w:val="0"/>
        </w:rPr>
        <w:t xml:space="preserve"> 530;                         </w:t>
      </w:r>
      <w:r w:rsidDel="00000000" w:rsidR="00000000" w:rsidRPr="00000000">
        <w:rPr>
          <w:b w:val="1"/>
          <w:color w:val="434f54"/>
          <w:rtl w:val="0"/>
        </w:rPr>
        <w:t xml:space="preserve">// ValorMedioREF POR DEFECTO EL MISMO VALOR De INICIO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t xml:space="preserve">P </w:t>
      </w:r>
      <w:r w:rsidDel="00000000" w:rsidR="00000000" w:rsidRPr="00000000">
        <w:rPr>
          <w:b w:val="1"/>
          <w:color w:val="434f54"/>
          <w:rtl w:val="0"/>
        </w:rPr>
        <w:t xml:space="preserve">=</w:t>
      </w:r>
      <w:r w:rsidDel="00000000" w:rsidR="00000000" w:rsidRPr="00000000">
        <w:rPr>
          <w:b w:val="1"/>
          <w:rtl w:val="0"/>
        </w:rPr>
        <w:t xml:space="preserve"> 512;                                </w:t>
        <w:tab/>
      </w:r>
      <w:r w:rsidDel="00000000" w:rsidR="00000000" w:rsidRPr="00000000">
        <w:rPr>
          <w:b w:val="1"/>
          <w:color w:val="434f54"/>
          <w:rtl w:val="0"/>
        </w:rPr>
        <w:t xml:space="preserve">// VARIABLE P Y T  a  valor 512  como al inicio</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ab/>
        <w:t xml:space="preserve">T </w:t>
      </w:r>
      <w:r w:rsidDel="00000000" w:rsidR="00000000" w:rsidRPr="00000000">
        <w:rPr>
          <w:b w:val="1"/>
          <w:color w:val="434f54"/>
          <w:rtl w:val="0"/>
        </w:rPr>
        <w:t xml:space="preserve">=</w:t>
      </w:r>
      <w:r w:rsidDel="00000000" w:rsidR="00000000" w:rsidRPr="00000000">
        <w:rPr>
          <w:b w:val="1"/>
          <w:rtl w:val="0"/>
        </w:rPr>
        <w:t xml:space="preserve"> 512;                                </w:t>
        <w:tab/>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t xml:space="preserve">Momento_UltimoPulso </w:t>
      </w:r>
      <w:r w:rsidDel="00000000" w:rsidR="00000000" w:rsidRPr="00000000">
        <w:rPr>
          <w:b w:val="1"/>
          <w:color w:val="434f54"/>
          <w:rtl w:val="0"/>
        </w:rPr>
        <w:t xml:space="preserve">=</w:t>
      </w:r>
      <w:r w:rsidDel="00000000" w:rsidR="00000000" w:rsidRPr="00000000">
        <w:rPr>
          <w:b w:val="1"/>
          <w:rtl w:val="0"/>
        </w:rPr>
        <w:t xml:space="preserve"> Respaldo_Conteo;  </w:t>
        <w:tab/>
      </w:r>
      <w:r w:rsidDel="00000000" w:rsidR="00000000" w:rsidRPr="00000000">
        <w:rPr>
          <w:b w:val="1"/>
          <w:color w:val="434f54"/>
          <w:rtl w:val="0"/>
        </w:rPr>
        <w:t xml:space="preserve">// Llama el ultimo pulso que exista del contador de muestra</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t xml:space="preserve">Primer_Pulso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true</w:t>
      </w:r>
      <w:r w:rsidDel="00000000" w:rsidR="00000000" w:rsidRPr="00000000">
        <w:rPr>
          <w:b w:val="1"/>
          <w:rtl w:val="0"/>
        </w:rPr>
        <w:t xml:space="preserve">;                    </w:t>
        <w:tab/>
      </w:r>
      <w:r w:rsidDel="00000000" w:rsidR="00000000" w:rsidRPr="00000000">
        <w:rPr>
          <w:b w:val="1"/>
          <w:color w:val="434f54"/>
          <w:rtl w:val="0"/>
        </w:rPr>
        <w:t xml:space="preserve">// El primer pulso toma el valor inicial por defecto</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ab/>
        <w:t xml:space="preserve">Segundo_Pulso </w:t>
      </w:r>
      <w:r w:rsidDel="00000000" w:rsidR="00000000" w:rsidRPr="00000000">
        <w:rPr>
          <w:b w:val="1"/>
          <w:color w:val="434f54"/>
          <w:rtl w:val="0"/>
        </w:rPr>
        <w:t xml:space="preserve">=</w:t>
      </w:r>
      <w:r w:rsidDel="00000000" w:rsidR="00000000" w:rsidRPr="00000000">
        <w:rPr>
          <w:b w:val="1"/>
          <w:rtl w:val="0"/>
        </w:rPr>
        <w:t xml:space="preserve"> </w:t>
      </w:r>
      <w:r w:rsidDel="00000000" w:rsidR="00000000" w:rsidRPr="00000000">
        <w:rPr>
          <w:b w:val="1"/>
          <w:color w:val="00979c"/>
          <w:rtl w:val="0"/>
        </w:rPr>
        <w:t xml:space="preserve">false</w:t>
      </w:r>
      <w:r w:rsidDel="00000000" w:rsidR="00000000" w:rsidRPr="00000000">
        <w:rPr>
          <w:b w:val="1"/>
          <w:rtl w:val="0"/>
        </w:rPr>
        <w:t xml:space="preserve">;                  </w:t>
        <w:tab/>
      </w:r>
      <w:r w:rsidDel="00000000" w:rsidR="00000000" w:rsidRPr="00000000">
        <w:rPr>
          <w:b w:val="1"/>
          <w:color w:val="434f54"/>
          <w:rtl w:val="0"/>
        </w:rPr>
        <w:t xml:space="preserve">// El segundo pulso toma el valor inicial por defecto</w:t>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b w:val="1"/>
          <w:rtl w:val="0"/>
        </w:rPr>
        <w:t xml:space="preserve">   </w:t>
      </w:r>
      <w:r w:rsidDel="00000000" w:rsidR="00000000" w:rsidRPr="00000000">
        <w:rPr>
          <w:b w:val="1"/>
          <w:color w:val="434f54"/>
          <w:rtl w:val="0"/>
        </w:rPr>
        <w:t xml:space="preserve">// FIN DEL  METODO DE CUANTIFICACION DE DATOS VALIDOS</w:t>
      </w:r>
    </w:p>
    <w:p w:rsidR="00000000" w:rsidDel="00000000" w:rsidP="00000000" w:rsidRDefault="00000000" w:rsidRPr="00000000">
      <w:pPr>
        <w:pBdr/>
        <w:spacing w:after="160" w:lineRule="auto"/>
        <w:ind w:left="-735" w:right="0" w:firstLine="0"/>
        <w:contextualSpacing w:val="0"/>
        <w:jc w:val="both"/>
        <w:rPr>
          <w:b w:val="1"/>
          <w:color w:val="434f54"/>
        </w:rPr>
      </w:pPr>
      <w:r w:rsidDel="00000000" w:rsidR="00000000" w:rsidRPr="00000000">
        <w:rPr>
          <w:rtl w:val="0"/>
        </w:rPr>
      </w:r>
    </w:p>
    <w:p w:rsidR="00000000" w:rsidDel="00000000" w:rsidP="00000000" w:rsidRDefault="00000000" w:rsidRPr="00000000">
      <w:pPr>
        <w:pBdr/>
        <w:spacing w:after="160" w:lineRule="auto"/>
        <w:ind w:left="-735" w:right="0" w:firstLine="0"/>
        <w:contextualSpacing w:val="0"/>
        <w:jc w:val="both"/>
        <w:rPr>
          <w:b w:val="1"/>
        </w:rPr>
      </w:pPr>
      <w:r w:rsidDel="00000000" w:rsidR="00000000" w:rsidRPr="00000000">
        <w:rPr>
          <w:b w:val="1"/>
          <w:rtl w:val="0"/>
        </w:rPr>
        <w:t xml:space="preserve">sei();  } </w:t>
        <w:tab/>
      </w:r>
      <w:r w:rsidDel="00000000" w:rsidR="00000000" w:rsidRPr="00000000">
        <w:rPr>
          <w:b w:val="1"/>
          <w:color w:val="434f54"/>
          <w:rtl w:val="0"/>
        </w:rPr>
        <w:t xml:space="preserve">// Inicia de nuevamente las Interrupciones.</w:t>
      </w:r>
      <w:r w:rsidDel="00000000" w:rsidR="00000000" w:rsidRPr="00000000">
        <w:rPr>
          <w:rtl w:val="0"/>
        </w:rPr>
      </w:r>
    </w:p>
    <w:p w:rsidR="00000000" w:rsidDel="00000000" w:rsidP="00000000" w:rsidRDefault="00000000" w:rsidRPr="00000000">
      <w:pPr>
        <w:pBdr/>
        <w:spacing w:after="160" w:lineRule="auto"/>
        <w:ind w:left="-165" w:firstLine="0"/>
        <w:contextualSpacing w:val="0"/>
        <w:jc w:val="center"/>
        <w:rPr>
          <w:b w:val="1"/>
        </w:rPr>
      </w:pPr>
      <w:r w:rsidDel="00000000" w:rsidR="00000000" w:rsidRPr="00000000">
        <w:rPr>
          <w:b w:val="1"/>
          <w:rtl w:val="0"/>
        </w:rPr>
        <w:t xml:space="preserve"> </w:t>
      </w:r>
      <w:r w:rsidDel="00000000" w:rsidR="00000000" w:rsidRPr="00000000">
        <w:drawing>
          <wp:inline distB="114300" distT="114300" distL="114300" distR="114300">
            <wp:extent cx="5565938" cy="84772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65938" cy="847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300" w:firstLine="0"/>
        <w:contextualSpacing w:val="0"/>
        <w:rPr/>
      </w:pPr>
      <w:r w:rsidDel="00000000" w:rsidR="00000000" w:rsidRPr="00000000">
        <w:rPr>
          <w:b w:val="1"/>
          <w:rtl w:val="0"/>
        </w:rPr>
        <w:t xml:space="preserve">Figura 8 </w:t>
      </w:r>
      <w:r w:rsidDel="00000000" w:rsidR="00000000" w:rsidRPr="00000000">
        <w:rPr>
          <w:rtl w:val="0"/>
        </w:rPr>
        <w:t xml:space="preserve">Verificar y Subir.</w:t>
      </w:r>
    </w:p>
    <w:p w:rsidR="00000000" w:rsidDel="00000000" w:rsidP="00000000" w:rsidRDefault="00000000" w:rsidRPr="00000000">
      <w:pPr>
        <w:numPr>
          <w:ilvl w:val="0"/>
          <w:numId w:val="16"/>
        </w:numPr>
        <w:pBdr/>
        <w:spacing w:after="160" w:lineRule="auto"/>
        <w:ind w:left="720" w:hanging="360"/>
        <w:contextualSpacing w:val="1"/>
        <w:rPr/>
      </w:pPr>
      <w:r w:rsidDel="00000000" w:rsidR="00000000" w:rsidRPr="00000000">
        <w:rPr>
          <w:rtl w:val="0"/>
        </w:rPr>
        <w:t xml:space="preserve">Verifica que el código</w:t>
      </w:r>
      <w:r w:rsidDel="00000000" w:rsidR="00000000" w:rsidRPr="00000000">
        <w:rPr>
          <w:rtl w:val="0"/>
        </w:rPr>
        <w:t xml:space="preserve"> no contenga errores.</w:t>
      </w:r>
    </w:p>
    <w:p w:rsidR="00000000" w:rsidDel="00000000" w:rsidP="00000000" w:rsidRDefault="00000000" w:rsidRPr="00000000">
      <w:pPr>
        <w:numPr>
          <w:ilvl w:val="0"/>
          <w:numId w:val="16"/>
        </w:numPr>
        <w:pBdr/>
        <w:spacing w:after="160" w:lineRule="auto"/>
        <w:ind w:left="720" w:hanging="360"/>
        <w:contextualSpacing w:val="1"/>
        <w:rPr/>
      </w:pPr>
      <w:r w:rsidDel="00000000" w:rsidR="00000000" w:rsidRPr="00000000">
        <w:rPr>
          <w:rtl w:val="0"/>
        </w:rPr>
        <w:t xml:space="preserve">Sube el código a la placa Arduino.</w:t>
      </w:r>
      <w:r w:rsidDel="00000000" w:rsidR="00000000" w:rsidRPr="00000000">
        <w:rPr>
          <w:rtl w:val="0"/>
        </w:rPr>
      </w:r>
    </w:p>
    <w:p w:rsidR="00000000" w:rsidDel="00000000" w:rsidP="00000000" w:rsidRDefault="00000000" w:rsidRPr="00000000">
      <w:pPr>
        <w:pBdr/>
        <w:spacing w:after="160" w:lineRule="auto"/>
        <w:ind w:left="-1560" w:firstLine="0"/>
        <w:contextualSpacing w:val="0"/>
        <w:jc w:val="both"/>
        <w:rPr>
          <w:b w:val="1"/>
        </w:rPr>
      </w:pPr>
      <w:r w:rsidDel="00000000" w:rsidR="00000000" w:rsidRPr="00000000">
        <w:rPr>
          <w:b w:val="1"/>
          <w:rtl w:val="0"/>
        </w:rPr>
        <w:t xml:space="preserve">   </w:t>
        <w:tab/>
      </w:r>
      <w:r w:rsidDel="00000000" w:rsidR="00000000" w:rsidRPr="00000000">
        <w:drawing>
          <wp:inline distB="114300" distT="114300" distL="114300" distR="114300">
            <wp:extent cx="5362575" cy="3352800"/>
            <wp:effectExtent b="0" l="0" r="0" t="0"/>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362575" cy="335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1560" w:firstLine="0"/>
        <w:contextualSpacing w:val="0"/>
        <w:jc w:val="both"/>
        <w:rPr/>
      </w:pPr>
      <w:r w:rsidDel="00000000" w:rsidR="00000000" w:rsidRPr="00000000">
        <w:rPr>
          <w:b w:val="1"/>
          <w:rtl w:val="0"/>
        </w:rPr>
        <w:t xml:space="preserve">   </w:t>
        <w:tab/>
        <w:t xml:space="preserve">          Figura 9 </w:t>
      </w:r>
      <w:r w:rsidDel="00000000" w:rsidR="00000000" w:rsidRPr="00000000">
        <w:rPr>
          <w:rtl w:val="0"/>
        </w:rPr>
        <w:t xml:space="preserve">Herramientas de </w:t>
      </w:r>
      <w:r w:rsidDel="00000000" w:rsidR="00000000" w:rsidRPr="00000000">
        <w:rPr>
          <w:rtl w:val="0"/>
        </w:rPr>
        <w:t xml:space="preserve">observación de la señal.</w:t>
      </w:r>
      <w:r w:rsidDel="00000000" w:rsidR="00000000" w:rsidRPr="00000000">
        <w:rPr>
          <w:rtl w:val="0"/>
        </w:rPr>
      </w:r>
    </w:p>
    <w:p w:rsidR="00000000" w:rsidDel="00000000" w:rsidP="00000000" w:rsidRDefault="00000000" w:rsidRPr="00000000">
      <w:pPr>
        <w:numPr>
          <w:ilvl w:val="0"/>
          <w:numId w:val="3"/>
        </w:numPr>
        <w:pBdr/>
        <w:spacing w:after="240" w:before="240" w:lineRule="auto"/>
        <w:ind w:left="720" w:hanging="360"/>
        <w:contextualSpacing w:val="1"/>
        <w:jc w:val="both"/>
        <w:rPr/>
      </w:pPr>
      <w:r w:rsidDel="00000000" w:rsidR="00000000" w:rsidRPr="00000000">
        <w:rPr>
          <w:rtl w:val="0"/>
        </w:rPr>
        <w:t xml:space="preserve">El monitor serie sirve para ver los datos numéricos del sensor cardiaco.</w:t>
      </w:r>
    </w:p>
    <w:p w:rsidR="00000000" w:rsidDel="00000000" w:rsidP="00000000" w:rsidRDefault="00000000" w:rsidRPr="00000000">
      <w:pPr>
        <w:numPr>
          <w:ilvl w:val="0"/>
          <w:numId w:val="3"/>
        </w:numPr>
        <w:pBdr/>
        <w:spacing w:after="240" w:before="240" w:lineRule="auto"/>
        <w:ind w:left="720" w:hanging="360"/>
        <w:contextualSpacing w:val="1"/>
        <w:jc w:val="both"/>
        <w:rPr/>
      </w:pPr>
      <w:r w:rsidDel="00000000" w:rsidR="00000000" w:rsidRPr="00000000">
        <w:rPr>
          <w:rtl w:val="0"/>
        </w:rPr>
        <w:t xml:space="preserve">El Serial Plotter sirve para ver la graficación del ritmo cardiaco.</w:t>
      </w:r>
    </w:p>
    <w:p w:rsidR="00000000" w:rsidDel="00000000" w:rsidP="00000000" w:rsidRDefault="00000000" w:rsidRPr="00000000">
      <w:pPr>
        <w:pBdr/>
        <w:spacing w:after="240" w:before="240" w:lineRule="auto"/>
        <w:contextualSpacing w:val="0"/>
        <w:jc w:val="both"/>
        <w:rPr/>
      </w:pPr>
      <w:r w:rsidDel="00000000" w:rsidR="00000000" w:rsidRPr="00000000">
        <w:rPr>
          <w:rtl w:val="0"/>
        </w:rPr>
      </w:r>
    </w:p>
    <w:p w:rsidR="00000000" w:rsidDel="00000000" w:rsidP="00000000" w:rsidRDefault="00000000" w:rsidRPr="00000000">
      <w:pPr>
        <w:pBdr/>
        <w:spacing w:after="160" w:lineRule="auto"/>
        <w:contextualSpacing w:val="0"/>
        <w:jc w:val="both"/>
        <w:rPr/>
      </w:pPr>
      <w:r w:rsidDel="00000000" w:rsidR="00000000" w:rsidRPr="00000000">
        <w:drawing>
          <wp:inline distB="114300" distT="114300" distL="114300" distR="114300">
            <wp:extent cx="5381625" cy="3362325"/>
            <wp:effectExtent b="0" l="0" r="0" t="0"/>
            <wp:docPr id="1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381625" cy="33623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jc w:val="both"/>
        <w:rPr/>
      </w:pPr>
      <w:r w:rsidDel="00000000" w:rsidR="00000000" w:rsidRPr="00000000">
        <w:rPr>
          <w:b w:val="1"/>
          <w:rtl w:val="0"/>
        </w:rPr>
        <w:t xml:space="preserve">Figura 10 </w:t>
      </w:r>
      <w:r w:rsidDel="00000000" w:rsidR="00000000" w:rsidRPr="00000000">
        <w:rPr>
          <w:rtl w:val="0"/>
        </w:rPr>
        <w:t xml:space="preserve">Monitor Serie.</w:t>
      </w:r>
    </w:p>
    <w:p w:rsidR="00000000" w:rsidDel="00000000" w:rsidP="00000000" w:rsidRDefault="00000000" w:rsidRPr="00000000">
      <w:pPr>
        <w:pBdr/>
        <w:spacing w:after="160" w:lineRule="auto"/>
        <w:contextualSpacing w:val="0"/>
        <w:jc w:val="both"/>
        <w:rPr/>
      </w:pPr>
      <w:r w:rsidDel="00000000" w:rsidR="00000000" w:rsidRPr="00000000">
        <w:drawing>
          <wp:inline distB="114300" distT="114300" distL="114300" distR="114300">
            <wp:extent cx="5272979" cy="2995613"/>
            <wp:effectExtent b="0" l="0" r="0" t="0"/>
            <wp:docPr id="9" name="image19.gif"/>
            <a:graphic>
              <a:graphicData uri="http://schemas.openxmlformats.org/drawingml/2006/picture">
                <pic:pic>
                  <pic:nvPicPr>
                    <pic:cNvPr id="0" name="image19.gif"/>
                    <pic:cNvPicPr preferRelativeResize="0"/>
                  </pic:nvPicPr>
                  <pic:blipFill>
                    <a:blip r:embed="rId15"/>
                    <a:srcRect b="0" l="0" r="0" t="0"/>
                    <a:stretch>
                      <a:fillRect/>
                    </a:stretch>
                  </pic:blipFill>
                  <pic:spPr>
                    <a:xfrm>
                      <a:off x="0" y="0"/>
                      <a:ext cx="5272979" cy="299561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jc w:val="both"/>
        <w:rPr/>
      </w:pPr>
      <w:r w:rsidDel="00000000" w:rsidR="00000000" w:rsidRPr="00000000">
        <w:rPr>
          <w:b w:val="1"/>
          <w:rtl w:val="0"/>
        </w:rPr>
        <w:t xml:space="preserve">Figura 11 </w:t>
      </w:r>
      <w:r w:rsidDel="00000000" w:rsidR="00000000" w:rsidRPr="00000000">
        <w:rPr>
          <w:rtl w:val="0"/>
        </w:rPr>
        <w:t xml:space="preserve">Serial Plotter.</w:t>
      </w:r>
    </w:p>
    <w:p w:rsidR="00000000" w:rsidDel="00000000" w:rsidP="00000000" w:rsidRDefault="00000000" w:rsidRPr="00000000">
      <w:pPr>
        <w:pBdr/>
        <w:spacing w:after="160" w:lineRule="auto"/>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Una vez el dispositivo esté funcionando puedes calcular el tu pulso para verificar que está funcionando óptimamente, Cuentas la cantidad de pulsos en 15 segundos y multiplicas por 4.  (Puedes tomar tu pulso en la oreja óptimamente ya que posee menos tejidos. )</w:t>
      </w:r>
    </w:p>
    <w:p w:rsidR="00000000" w:rsidDel="00000000" w:rsidP="00000000" w:rsidRDefault="00000000" w:rsidRPr="00000000">
      <w:pPr>
        <w:pBdr/>
        <w:spacing w:after="160" w:lineRule="auto"/>
        <w:contextualSpacing w:val="0"/>
        <w:jc w:val="both"/>
        <w:rPr>
          <w:b w:val="1"/>
        </w:rPr>
      </w:pPr>
      <w:r w:rsidDel="00000000" w:rsidR="00000000" w:rsidRPr="00000000">
        <w:rPr>
          <w:rtl w:val="0"/>
        </w:rPr>
      </w:r>
    </w:p>
    <w:p w:rsidR="00000000" w:rsidDel="00000000" w:rsidP="00000000" w:rsidRDefault="00000000" w:rsidRPr="00000000">
      <w:pPr>
        <w:pBdr/>
        <w:spacing w:after="160" w:lineRule="auto"/>
        <w:contextualSpacing w:val="0"/>
        <w:jc w:val="both"/>
        <w:rPr>
          <w:b w:val="1"/>
        </w:rPr>
      </w:pPr>
      <w:r w:rsidDel="00000000" w:rsidR="00000000" w:rsidRPr="00000000">
        <w:rPr>
          <w:b w:val="1"/>
          <w:rtl w:val="0"/>
        </w:rPr>
        <w:t xml:space="preserve">Conexión entre Android y Arduino:</w:t>
      </w:r>
    </w:p>
    <w:p w:rsidR="00000000" w:rsidDel="00000000" w:rsidP="00000000" w:rsidRDefault="00000000" w:rsidRPr="00000000">
      <w:pPr>
        <w:pBdr/>
        <w:spacing w:after="160" w:lineRule="auto"/>
        <w:contextualSpacing w:val="0"/>
        <w:jc w:val="both"/>
        <w:rPr>
          <w:b w:val="1"/>
        </w:rPr>
      </w:pPr>
      <w:r w:rsidDel="00000000" w:rsidR="00000000" w:rsidRPr="00000000">
        <w:drawing>
          <wp:inline distB="114300" distT="114300" distL="114300" distR="114300">
            <wp:extent cx="4767263" cy="3017155"/>
            <wp:effectExtent b="0" l="0" r="0" t="0"/>
            <wp:docPr id="12" name="image24.gif"/>
            <a:graphic>
              <a:graphicData uri="http://schemas.openxmlformats.org/drawingml/2006/picture">
                <pic:pic>
                  <pic:nvPicPr>
                    <pic:cNvPr id="0" name="image24.gif"/>
                    <pic:cNvPicPr preferRelativeResize="0"/>
                  </pic:nvPicPr>
                  <pic:blipFill>
                    <a:blip r:embed="rId16"/>
                    <a:srcRect b="0" l="0" r="0" t="0"/>
                    <a:stretch>
                      <a:fillRect/>
                    </a:stretch>
                  </pic:blipFill>
                  <pic:spPr>
                    <a:xfrm>
                      <a:off x="0" y="0"/>
                      <a:ext cx="4767263" cy="301715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jc w:val="both"/>
        <w:rPr/>
      </w:pPr>
      <w:r w:rsidDel="00000000" w:rsidR="00000000" w:rsidRPr="00000000">
        <w:rPr>
          <w:b w:val="1"/>
          <w:rtl w:val="0"/>
        </w:rPr>
        <w:t xml:space="preserve">Figura 12 </w:t>
      </w:r>
      <w:r w:rsidDel="00000000" w:rsidR="00000000" w:rsidRPr="00000000">
        <w:rPr>
          <w:rtl w:val="0"/>
        </w:rPr>
        <w:t xml:space="preserve">Emparejamiento del módulo bluetooth.</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Para esto</w:t>
      </w:r>
      <w:r w:rsidDel="00000000" w:rsidR="00000000" w:rsidRPr="00000000">
        <w:rPr>
          <w:rtl w:val="0"/>
        </w:rPr>
        <w:t xml:space="preserve"> lo primero es emparejar el módulo bluetooth con el smartphone, luego dirigirse  a la configuración de dispositivo móvil y seleccionar la opción de bluetooth donde se debe buscar el módulo de bluetooth y vincularlo al dispositivo como en la Figura 12.</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 </w:t>
      </w:r>
    </w:p>
    <w:p w:rsidR="00000000" w:rsidDel="00000000" w:rsidP="00000000" w:rsidRDefault="00000000" w:rsidRPr="00000000">
      <w:pPr>
        <w:pBdr/>
        <w:spacing w:after="160" w:lineRule="auto"/>
        <w:contextualSpacing w:val="0"/>
        <w:jc w:val="both"/>
        <w:rPr/>
      </w:pPr>
      <w:r w:rsidDel="00000000" w:rsidR="00000000" w:rsidRPr="00000000">
        <w:drawing>
          <wp:inline distB="114300" distT="114300" distL="114300" distR="114300">
            <wp:extent cx="5731200" cy="2578100"/>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jc w:val="both"/>
        <w:rPr/>
      </w:pPr>
      <w:r w:rsidDel="00000000" w:rsidR="00000000" w:rsidRPr="00000000">
        <w:rPr>
          <w:b w:val="1"/>
          <w:rtl w:val="0"/>
        </w:rPr>
        <w:t xml:space="preserve">Figura 13 </w:t>
      </w:r>
      <w:r w:rsidDel="00000000" w:rsidR="00000000" w:rsidRPr="00000000">
        <w:rPr>
          <w:rtl w:val="0"/>
        </w:rPr>
        <w:t xml:space="preserve">Configuración de la App.</w:t>
      </w:r>
    </w:p>
    <w:p w:rsidR="00000000" w:rsidDel="00000000" w:rsidP="00000000" w:rsidRDefault="00000000" w:rsidRPr="00000000">
      <w:pPr>
        <w:pBdr/>
        <w:spacing w:after="160" w:lineRule="auto"/>
        <w:contextualSpacing w:val="0"/>
        <w:jc w:val="both"/>
        <w:rPr>
          <w:b w:val="1"/>
        </w:rPr>
      </w:pPr>
      <w:r w:rsidDel="00000000" w:rsidR="00000000" w:rsidRPr="00000000">
        <w:rPr>
          <w:rtl w:val="0"/>
        </w:rPr>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La aplicación a utilizar Bluetooth Graphics, la cual es una aplicación gratuita que permite la comunicación entre un módulo de Bluetooth y un dispositivo Android, permitiendo así la graficación de las señales que obtenemos del sensor de pulso cardiaco por medio de Arduino.</w:t>
      </w:r>
    </w:p>
    <w:p w:rsidR="00000000" w:rsidDel="00000000" w:rsidP="00000000" w:rsidRDefault="00000000" w:rsidRPr="00000000">
      <w:pPr>
        <w:pBdr/>
        <w:spacing w:after="160" w:lineRule="auto"/>
        <w:contextualSpacing w:val="0"/>
        <w:jc w:val="both"/>
        <w:rPr/>
      </w:pPr>
      <w:r w:rsidDel="00000000" w:rsidR="00000000" w:rsidRPr="00000000">
        <w:rPr>
          <w:rtl w:val="0"/>
        </w:rPr>
        <w:t xml:space="preserve">Esta app se debe configurar de la siguiente manera.</w:t>
      </w:r>
    </w:p>
    <w:p w:rsidR="00000000" w:rsidDel="00000000" w:rsidP="00000000" w:rsidRDefault="00000000" w:rsidRPr="00000000">
      <w:pPr>
        <w:numPr>
          <w:ilvl w:val="0"/>
          <w:numId w:val="10"/>
        </w:numPr>
        <w:pBdr/>
        <w:spacing w:after="240" w:before="240" w:lineRule="auto"/>
        <w:ind w:left="720" w:hanging="360"/>
        <w:contextualSpacing w:val="1"/>
        <w:jc w:val="both"/>
        <w:rPr/>
      </w:pPr>
      <w:r w:rsidDel="00000000" w:rsidR="00000000" w:rsidRPr="00000000">
        <w:rPr>
          <w:rtl w:val="0"/>
        </w:rPr>
        <w:t xml:space="preserve">Abrir el menú de la app.</w:t>
      </w:r>
    </w:p>
    <w:p w:rsidR="00000000" w:rsidDel="00000000" w:rsidP="00000000" w:rsidRDefault="00000000" w:rsidRPr="00000000">
      <w:pPr>
        <w:numPr>
          <w:ilvl w:val="0"/>
          <w:numId w:val="10"/>
        </w:numPr>
        <w:pBdr/>
        <w:spacing w:after="240" w:before="240" w:lineRule="auto"/>
        <w:ind w:left="720" w:hanging="360"/>
        <w:contextualSpacing w:val="1"/>
        <w:jc w:val="both"/>
        <w:rPr/>
      </w:pPr>
      <w:r w:rsidDel="00000000" w:rsidR="00000000" w:rsidRPr="00000000">
        <w:rPr>
          <w:rtl w:val="0"/>
        </w:rPr>
        <w:t xml:space="preserve">Seleccionar la opción “Settings”.</w:t>
      </w:r>
    </w:p>
    <w:p w:rsidR="00000000" w:rsidDel="00000000" w:rsidP="00000000" w:rsidRDefault="00000000" w:rsidRPr="00000000">
      <w:pPr>
        <w:numPr>
          <w:ilvl w:val="0"/>
          <w:numId w:val="10"/>
        </w:numPr>
        <w:pBdr/>
        <w:spacing w:after="240" w:before="240" w:lineRule="auto"/>
        <w:ind w:left="720" w:hanging="360"/>
        <w:contextualSpacing w:val="1"/>
        <w:jc w:val="both"/>
        <w:rPr/>
      </w:pPr>
      <w:r w:rsidDel="00000000" w:rsidR="00000000" w:rsidRPr="00000000">
        <w:rPr>
          <w:rtl w:val="0"/>
        </w:rPr>
        <w:t xml:space="preserve">En “Number of Value” seleccionar la opción “3 values”.</w:t>
      </w:r>
    </w:p>
    <w:p w:rsidR="00000000" w:rsidDel="00000000" w:rsidP="00000000" w:rsidRDefault="00000000" w:rsidRPr="00000000">
      <w:pPr>
        <w:numPr>
          <w:ilvl w:val="0"/>
          <w:numId w:val="10"/>
        </w:numPr>
        <w:pBdr/>
        <w:spacing w:after="240" w:before="240" w:lineRule="auto"/>
        <w:ind w:left="720" w:hanging="360"/>
        <w:contextualSpacing w:val="1"/>
        <w:jc w:val="both"/>
        <w:rPr/>
      </w:pPr>
      <w:r w:rsidDel="00000000" w:rsidR="00000000" w:rsidRPr="00000000">
        <w:rPr>
          <w:rtl w:val="0"/>
        </w:rPr>
        <w:t xml:space="preserve">En “Data Separator” introducir una coma “,”.</w:t>
      </w:r>
    </w:p>
    <w:p w:rsidR="00000000" w:rsidDel="00000000" w:rsidP="00000000" w:rsidRDefault="00000000" w:rsidRPr="00000000">
      <w:pPr>
        <w:numPr>
          <w:ilvl w:val="0"/>
          <w:numId w:val="10"/>
        </w:numPr>
        <w:pBdr/>
        <w:spacing w:after="240" w:before="240" w:lineRule="auto"/>
        <w:ind w:left="720" w:hanging="360"/>
        <w:contextualSpacing w:val="1"/>
        <w:jc w:val="both"/>
        <w:rPr/>
      </w:pPr>
      <w:r w:rsidDel="00000000" w:rsidR="00000000" w:rsidRPr="00000000">
        <w:rPr>
          <w:rtl w:val="0"/>
        </w:rPr>
        <w:t xml:space="preserve">Regresar al menú, seleccionar “Connect to Device” y escoger el módulo a conectar.</w:t>
      </w:r>
    </w:p>
    <w:p w:rsidR="00000000" w:rsidDel="00000000" w:rsidP="00000000" w:rsidRDefault="00000000" w:rsidRPr="00000000">
      <w:pPr>
        <w:pBdr/>
        <w:spacing w:after="160" w:lineRule="auto"/>
        <w:contextualSpacing w:val="0"/>
        <w:jc w:val="both"/>
        <w:rPr>
          <w:b w:val="1"/>
        </w:rPr>
      </w:pPr>
      <w:r w:rsidDel="00000000" w:rsidR="00000000" w:rsidRPr="00000000">
        <w:rPr>
          <w:rtl w:val="0"/>
        </w:rPr>
      </w:r>
    </w:p>
    <w:p w:rsidR="00000000" w:rsidDel="00000000" w:rsidP="00000000" w:rsidRDefault="00000000" w:rsidRPr="00000000">
      <w:pPr>
        <w:pBdr/>
        <w:spacing w:after="160" w:lineRule="auto"/>
        <w:contextualSpacing w:val="0"/>
        <w:jc w:val="both"/>
        <w:rPr>
          <w:b w:val="1"/>
        </w:rPr>
      </w:pPr>
      <w:r w:rsidDel="00000000" w:rsidR="00000000" w:rsidRPr="00000000">
        <w:rPr>
          <w:b w:val="1"/>
          <w:rtl w:val="0"/>
        </w:rPr>
        <w:t xml:space="preserve">Referencias:</w:t>
      </w:r>
    </w:p>
    <w:p w:rsidR="00000000" w:rsidDel="00000000" w:rsidP="00000000" w:rsidRDefault="00000000" w:rsidRPr="00000000">
      <w:pPr>
        <w:numPr>
          <w:ilvl w:val="0"/>
          <w:numId w:val="1"/>
        </w:numPr>
        <w:pBdr/>
        <w:spacing w:line="240" w:lineRule="auto"/>
        <w:ind w:left="720" w:hanging="360"/>
        <w:contextualSpacing w:val="1"/>
        <w:jc w:val="both"/>
        <w:rPr/>
      </w:pPr>
      <w:r w:rsidDel="00000000" w:rsidR="00000000" w:rsidRPr="00000000">
        <w:rPr>
          <w:highlight w:val="white"/>
          <w:rtl w:val="0"/>
        </w:rPr>
        <w:t xml:space="preserve">¿QUÉ ES ARDUINO?</w:t>
      </w:r>
      <w:r w:rsidDel="00000000" w:rsidR="00000000" w:rsidRPr="00000000">
        <w:rPr>
          <w:rtl w:val="0"/>
        </w:rPr>
        <w:t xml:space="preserve">. arduino. [Consultado el 9 de Mayo de 2017]. Disponible en internet: </w:t>
      </w:r>
      <w:hyperlink r:id="rId18">
        <w:r w:rsidDel="00000000" w:rsidR="00000000" w:rsidRPr="00000000">
          <w:rPr>
            <w:color w:val="1155cc"/>
            <w:u w:val="single"/>
            <w:rtl w:val="0"/>
          </w:rPr>
          <w:t xml:space="preserve">http://arduino.cl/que-es-arduino/</w:t>
        </w:r>
      </w:hyperlink>
      <w:r w:rsidDel="00000000" w:rsidR="00000000" w:rsidRPr="00000000">
        <w:rPr>
          <w:rtl w:val="0"/>
        </w:rPr>
      </w:r>
    </w:p>
    <w:p w:rsidR="00000000" w:rsidDel="00000000" w:rsidP="00000000" w:rsidRDefault="00000000" w:rsidRPr="00000000">
      <w:pPr>
        <w:pStyle w:val="Heading1"/>
        <w:keepNext w:val="0"/>
        <w:keepLines w:val="0"/>
        <w:numPr>
          <w:ilvl w:val="0"/>
          <w:numId w:val="1"/>
        </w:numPr>
        <w:pBdr/>
        <w:spacing w:after="860" w:before="0" w:line="335.99999999999994" w:lineRule="auto"/>
        <w:ind w:left="720" w:hanging="360"/>
        <w:contextualSpacing w:val="1"/>
        <w:jc w:val="both"/>
        <w:rPr>
          <w:sz w:val="22"/>
          <w:szCs w:val="22"/>
        </w:rPr>
      </w:pPr>
      <w:bookmarkStart w:colFirst="0" w:colLast="0" w:name="_pbte1xkxaamq" w:id="0"/>
      <w:bookmarkEnd w:id="0"/>
      <w:r w:rsidDel="00000000" w:rsidR="00000000" w:rsidRPr="00000000">
        <w:rPr>
          <w:b w:val="1"/>
          <w:color w:val="333333"/>
          <w:sz w:val="22"/>
          <w:szCs w:val="22"/>
          <w:highlight w:val="white"/>
          <w:rtl w:val="0"/>
        </w:rPr>
        <w:t xml:space="preserve">Pulse Sensor Amped. pulsesensor. 2011.</w:t>
      </w:r>
      <w:r w:rsidDel="00000000" w:rsidR="00000000" w:rsidRPr="00000000">
        <w:rPr>
          <w:sz w:val="22"/>
          <w:szCs w:val="22"/>
          <w:rtl w:val="0"/>
        </w:rPr>
        <w:t xml:space="preserve"> [Consultado el 9 de Mayo de 2017]. Disponible en internet:https:v //pulsesensor.com/pages/pulse-sensor-amped-arduino-v1dot1</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Imagen pulse sensor. [Consultado el 9 de Mayo de 2017].Figura 3 Pulse sensor. Disponible en internet: http://www.theorycircuit.com/pulse-sensor-arduino/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Imagen arduino . [Consultado el 9 de Mayo de 2017]. </w:t>
      </w:r>
      <w:r w:rsidDel="00000000" w:rsidR="00000000" w:rsidRPr="00000000">
        <w:rPr>
          <w:b w:val="1"/>
          <w:highlight w:val="white"/>
          <w:rtl w:val="0"/>
        </w:rPr>
        <w:t xml:space="preserve">Figura 1</w:t>
      </w:r>
      <w:r w:rsidDel="00000000" w:rsidR="00000000" w:rsidRPr="00000000">
        <w:rPr>
          <w:highlight w:val="white"/>
          <w:rtl w:val="0"/>
        </w:rPr>
        <w:t xml:space="preserve"> Componentes de la PlacaArduino.</w:t>
      </w:r>
      <w:r w:rsidDel="00000000" w:rsidR="00000000" w:rsidRPr="00000000">
        <w:rPr>
          <w:rtl w:val="0"/>
        </w:rPr>
        <w:t xml:space="preserve">Disponible en internet:</w:t>
      </w:r>
      <w:hyperlink r:id="rId19">
        <w:r w:rsidDel="00000000" w:rsidR="00000000" w:rsidRPr="00000000">
          <w:rPr>
            <w:color w:val="1155cc"/>
            <w:u w:val="single"/>
            <w:rtl w:val="0"/>
          </w:rPr>
          <w:t xml:space="preserve">http://files.tecnologiasces.webnode.es/200000067-c6eedc887c/arduino-partes1.jpg</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Bluetooth HC-05 y  HC-06   </w:t>
      </w:r>
      <w:r w:rsidDel="00000000" w:rsidR="00000000" w:rsidRPr="00000000">
        <w:rPr>
          <w:b w:val="1"/>
          <w:highlight w:val="white"/>
          <w:rtl w:val="0"/>
        </w:rPr>
        <w:t xml:space="preserve">Figura 2 </w:t>
      </w:r>
      <w:r w:rsidDel="00000000" w:rsidR="00000000" w:rsidRPr="00000000">
        <w:rPr>
          <w:highlight w:val="white"/>
          <w:rtl w:val="0"/>
        </w:rPr>
        <w:t xml:space="preserve">Módulos Bluetooth.</w:t>
      </w:r>
      <w:r w:rsidDel="00000000" w:rsidR="00000000" w:rsidRPr="00000000">
        <w:rPr>
          <w:rtl w:val="0"/>
        </w:rPr>
        <w:t xml:space="preserve">[Consultado el 9 de Mayo de 2017]. Disponible en internet:</w:t>
      </w:r>
      <w:hyperlink r:id="rId20">
        <w:r w:rsidDel="00000000" w:rsidR="00000000" w:rsidRPr="00000000">
          <w:rPr>
            <w:color w:val="1155cc"/>
            <w:u w:val="single"/>
            <w:rtl w:val="0"/>
          </w:rPr>
          <w:t xml:space="preserve">http://www.geekfactory.mx/tutoriales/bluetooth-hc-05-y-hc-06-tutorial-de-configuracion/</w:t>
        </w:r>
      </w:hyperlink>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after="160" w:lineRule="auto"/>
        <w:contextualSpacing w:val="0"/>
        <w:jc w:val="both"/>
        <w:rPr>
          <w:b w:val="1"/>
        </w:rPr>
      </w:pPr>
      <w:r w:rsidDel="00000000" w:rsidR="00000000" w:rsidRPr="00000000">
        <w:rPr>
          <w:b w:val="1"/>
          <w:rtl w:val="0"/>
        </w:rPr>
        <w:t xml:space="preserve">Enlaces de Interés:</w:t>
      </w:r>
    </w:p>
    <w:p w:rsidR="00000000" w:rsidDel="00000000" w:rsidP="00000000" w:rsidRDefault="00000000" w:rsidRPr="00000000">
      <w:pPr>
        <w:numPr>
          <w:ilvl w:val="0"/>
          <w:numId w:val="13"/>
        </w:numPr>
        <w:pBdr/>
        <w:ind w:left="720" w:hanging="360"/>
        <w:contextualSpacing w:val="1"/>
        <w:rPr/>
      </w:pPr>
      <w:hyperlink r:id="rId21">
        <w:r w:rsidDel="00000000" w:rsidR="00000000" w:rsidRPr="00000000">
          <w:rPr>
            <w:color w:val="0563c1"/>
            <w:u w:val="single"/>
            <w:rtl w:val="0"/>
          </w:rPr>
          <w:t xml:space="preserve">https://pulsesensor.com/</w:t>
        </w:r>
      </w:hyperlink>
    </w:p>
    <w:p w:rsidR="00000000" w:rsidDel="00000000" w:rsidP="00000000" w:rsidRDefault="00000000" w:rsidRPr="00000000">
      <w:pPr>
        <w:numPr>
          <w:ilvl w:val="0"/>
          <w:numId w:val="13"/>
        </w:numPr>
        <w:pBdr/>
        <w:ind w:left="720" w:hanging="360"/>
        <w:contextualSpacing w:val="1"/>
        <w:rPr/>
      </w:pPr>
      <w:hyperlink r:id="rId22">
        <w:r w:rsidDel="00000000" w:rsidR="00000000" w:rsidRPr="00000000">
          <w:rPr>
            <w:color w:val="0563c1"/>
            <w:u w:val="single"/>
            <w:rtl w:val="0"/>
          </w:rPr>
          <w:t xml:space="preserve">http://makezine.com/projects/ir-pulse-sensor/</w:t>
        </w:r>
      </w:hyperlink>
    </w:p>
    <w:p w:rsidR="00000000" w:rsidDel="00000000" w:rsidP="00000000" w:rsidRDefault="00000000" w:rsidRPr="00000000">
      <w:pPr>
        <w:numPr>
          <w:ilvl w:val="0"/>
          <w:numId w:val="13"/>
        </w:numPr>
        <w:pBdr/>
        <w:ind w:left="720" w:hanging="360"/>
        <w:contextualSpacing w:val="1"/>
        <w:rPr/>
      </w:pPr>
      <w:hyperlink r:id="rId23">
        <w:r w:rsidDel="00000000" w:rsidR="00000000" w:rsidRPr="00000000">
          <w:rPr>
            <w:color w:val="1155cc"/>
            <w:u w:val="single"/>
            <w:rtl w:val="0"/>
          </w:rPr>
          <w:t xml:space="preserve">https://play.google.com/store/apps/details?id=com.emrctn.BluetoothGraphics&amp;hl=es</w:t>
        </w:r>
      </w:hyperlink>
      <w:r w:rsidDel="00000000" w:rsidR="00000000" w:rsidRPr="00000000">
        <w:rPr>
          <w:rtl w:val="0"/>
        </w:rPr>
      </w:r>
    </w:p>
    <w:p w:rsidR="00000000" w:rsidDel="00000000" w:rsidP="00000000" w:rsidRDefault="00000000" w:rsidRPr="00000000">
      <w:pPr>
        <w:pBdr/>
        <w:contextualSpacing w:val="0"/>
        <w:rPr>
          <w:color w:val="1155cc"/>
          <w:u w:val="single"/>
        </w:rPr>
      </w:pPr>
      <w:hyperlink r:id="rId24">
        <w:r w:rsidDel="00000000" w:rsidR="00000000" w:rsidRPr="00000000">
          <w:rPr>
            <w:rtl w:val="0"/>
          </w:rPr>
        </w:r>
      </w:hyperlink>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 xml:space="preserve">Puede consultar videos del funcionamiento en los siguientes enlaces: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5"/>
        </w:numPr>
        <w:pBdr/>
        <w:spacing w:line="240" w:lineRule="auto"/>
        <w:ind w:left="720" w:hanging="360"/>
        <w:contextualSpacing w:val="1"/>
        <w:jc w:val="both"/>
        <w:rPr>
          <w:sz w:val="24"/>
          <w:szCs w:val="24"/>
        </w:rPr>
      </w:pPr>
      <w:hyperlink r:id="rId25">
        <w:r w:rsidDel="00000000" w:rsidR="00000000" w:rsidRPr="00000000">
          <w:rPr>
            <w:color w:val="1155cc"/>
            <w:sz w:val="24"/>
            <w:szCs w:val="24"/>
            <w:u w:val="single"/>
            <w:rtl w:val="0"/>
          </w:rPr>
          <w:t xml:space="preserve">https://www.youtube.com/watch?v=O7GUB821SDo</w:t>
        </w:r>
      </w:hyperlink>
      <w:r w:rsidDel="00000000" w:rsidR="00000000" w:rsidRPr="00000000">
        <w:rPr>
          <w:rtl w:val="0"/>
        </w:rPr>
      </w:r>
    </w:p>
    <w:p w:rsidR="00000000" w:rsidDel="00000000" w:rsidP="00000000" w:rsidRDefault="00000000" w:rsidRPr="00000000">
      <w:pPr>
        <w:numPr>
          <w:ilvl w:val="0"/>
          <w:numId w:val="5"/>
        </w:numPr>
        <w:pBdr/>
        <w:spacing w:line="240" w:lineRule="auto"/>
        <w:ind w:left="720" w:hanging="360"/>
        <w:contextualSpacing w:val="1"/>
        <w:jc w:val="both"/>
        <w:rPr>
          <w:color w:val="0563c1"/>
          <w:sz w:val="24"/>
          <w:szCs w:val="24"/>
          <w:u w:val="none"/>
        </w:rPr>
      </w:pPr>
      <w:r w:rsidDel="00000000" w:rsidR="00000000" w:rsidRPr="00000000">
        <w:rPr>
          <w:color w:val="0563c1"/>
          <w:sz w:val="24"/>
          <w:szCs w:val="24"/>
          <w:u w:val="single"/>
          <w:rtl w:val="0"/>
        </w:rPr>
        <w:t xml:space="preserve">https://youtu.be/gw_8C-xizT8</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b w:val="1"/>
          <w:rtl w:val="0"/>
        </w:rPr>
        <w:t xml:space="preserve"> </w:t>
      </w:r>
      <w:ins w:author="JEAN PIERRE QUINAYAS MONTEALEGRE" w:id="0" w:date="2017-06-01T00:38:26Z">
        <w:r w:rsidDel="00000000" w:rsidR="00000000" w:rsidRPr="00000000">
          <w:rPr>
            <w:b w:val="1"/>
            <w:rtl w:val="0"/>
          </w:rPr>
          <w:t xml:space="preserve">Video del </w:t>
        </w:r>
        <w:r w:rsidDel="00000000" w:rsidR="00000000" w:rsidRPr="00000000">
          <w:rPr>
            <w:b w:val="1"/>
            <w:rtl w:val="0"/>
            <w:rPrChange w:author="JEAN PIERRE QUINAYAS MONTEALEGRE" w:id="1" w:date="2017-06-01T00:38:26Z">
              <w:rPr>
                <w:b w:val="1"/>
              </w:rPr>
            </w:rPrChange>
          </w:rPr>
          <w:t xml:space="preserve">código</w:t>
        </w:r>
      </w:ins>
      <w:r w:rsidDel="00000000" w:rsidR="00000000" w:rsidRPr="00000000">
        <w:rPr>
          <w:rtl w:val="0"/>
        </w:rPr>
      </w:r>
    </w:p>
    <w:sectPr>
      <w:headerReference r:id="rId26" w:type="default"/>
      <w:pgSz w:h="16834" w:w="11909"/>
      <w:pgMar w:bottom="1440" w:top="1440" w:left="1440" w:right="17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geekfactory.mx/tutoriales/bluetooth-hc-05-y-hc-06-tutorial-de-configuracion/" TargetMode="External"/><Relationship Id="rId22" Type="http://schemas.openxmlformats.org/officeDocument/2006/relationships/hyperlink" Target="http://makezine.com/projects/ir-pulse-sensor/" TargetMode="External"/><Relationship Id="rId21" Type="http://schemas.openxmlformats.org/officeDocument/2006/relationships/hyperlink" Target="https://pulsesensor.com/" TargetMode="External"/><Relationship Id="rId24" Type="http://schemas.openxmlformats.org/officeDocument/2006/relationships/hyperlink" Target="https://play.google.com/store/apps/details?id=com.emrctn.BluetoothGraphics&amp;hl=es" TargetMode="External"/><Relationship Id="rId23" Type="http://schemas.openxmlformats.org/officeDocument/2006/relationships/hyperlink" Target="https://play.google.com/store/apps/details?id=com.emrctn.BluetoothGraphics&amp;hl=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jpg"/><Relationship Id="rId26" Type="http://schemas.openxmlformats.org/officeDocument/2006/relationships/header" Target="header1.xml"/><Relationship Id="rId25" Type="http://schemas.openxmlformats.org/officeDocument/2006/relationships/hyperlink" Target="https://www.youtube.com/watch?v=O7GUB821SDo" TargetMode="External"/><Relationship Id="rId5" Type="http://schemas.openxmlformats.org/officeDocument/2006/relationships/image" Target="media/image13.png"/><Relationship Id="rId6" Type="http://schemas.openxmlformats.org/officeDocument/2006/relationships/image" Target="media/image4.gif"/><Relationship Id="rId7" Type="http://schemas.openxmlformats.org/officeDocument/2006/relationships/image" Target="media/image17.jpg"/><Relationship Id="rId8" Type="http://schemas.openxmlformats.org/officeDocument/2006/relationships/image" Target="media/image26.gif"/><Relationship Id="rId11" Type="http://schemas.openxmlformats.org/officeDocument/2006/relationships/image" Target="media/image18.jpg"/><Relationship Id="rId10" Type="http://schemas.openxmlformats.org/officeDocument/2006/relationships/image" Target="media/image16.png"/><Relationship Id="rId13" Type="http://schemas.openxmlformats.org/officeDocument/2006/relationships/image" Target="media/image20.png"/><Relationship Id="rId12" Type="http://schemas.openxmlformats.org/officeDocument/2006/relationships/image" Target="media/image7.png"/><Relationship Id="rId15" Type="http://schemas.openxmlformats.org/officeDocument/2006/relationships/image" Target="media/image19.gif"/><Relationship Id="rId14" Type="http://schemas.openxmlformats.org/officeDocument/2006/relationships/image" Target="media/image22.png"/><Relationship Id="rId17" Type="http://schemas.openxmlformats.org/officeDocument/2006/relationships/image" Target="media/image15.png"/><Relationship Id="rId16" Type="http://schemas.openxmlformats.org/officeDocument/2006/relationships/image" Target="media/image24.gif"/><Relationship Id="rId19" Type="http://schemas.openxmlformats.org/officeDocument/2006/relationships/hyperlink" Target="http://files.tecnologiasces.webnode.es/200000067-c6eedc887c/arduino-partes1.jpg" TargetMode="External"/><Relationship Id="rId18" Type="http://schemas.openxmlformats.org/officeDocument/2006/relationships/hyperlink" Target="http://arduino.cl/que-es-arduino/" TargetMode="External"/></Relationships>
</file>